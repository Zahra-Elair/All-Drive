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AE458" w14:textId="77777777" w:rsidR="00D8172D" w:rsidRDefault="00D8172D" w:rsidP="00D8172D">
      <w:pPr>
        <w:pStyle w:val="Heading1"/>
      </w:pPr>
      <w:bookmarkStart w:id="0" w:name="_Toc75356601"/>
      <w:bookmarkStart w:id="1" w:name="_Toc75356841"/>
      <w:bookmarkStart w:id="2" w:name="_Toc75356932"/>
      <w:del w:id="3" w:author="Pubsure" w:date="2021-06-24T07:50:00Z">
        <w:r>
          <w:delText xml:space="preserve">: </w:delText>
        </w:r>
      </w:del>
      <w:bookmarkStart w:id="4" w:name="_Toc75585022"/>
      <w:bookmarkStart w:id="5" w:name="_Toc121263165"/>
      <w:bookmarkStart w:id="6" w:name="_Hlk75115267"/>
      <w:ins w:id="7" w:author="Pubsure" w:date="2021-06-24T07:50:00Z">
        <w:r>
          <w:t>Specifications</w:t>
        </w:r>
      </w:ins>
      <w:del w:id="8" w:author="Pubsure" w:date="2021-06-24T07:50:00Z">
        <w:r>
          <w:delText>Specification</w:delText>
        </w:r>
      </w:del>
      <w:r>
        <w:t xml:space="preserve"> and </w:t>
      </w:r>
      <w:ins w:id="9" w:author="Pubsure" w:date="2021-06-24T07:50:00Z">
        <w:r>
          <w:t>Conceptions</w:t>
        </w:r>
      </w:ins>
      <w:bookmarkEnd w:id="4"/>
      <w:bookmarkEnd w:id="5"/>
      <w:del w:id="10" w:author="Pubsure" w:date="2021-06-24T07:50:00Z">
        <w:r>
          <w:delText>Conception</w:delText>
        </w:r>
      </w:del>
      <w:bookmarkEnd w:id="0"/>
      <w:bookmarkEnd w:id="1"/>
      <w:bookmarkEnd w:id="2"/>
      <w:bookmarkEnd w:id="6"/>
    </w:p>
    <w:p w14:paraId="1F46C635" w14:textId="77777777" w:rsidR="00D8172D" w:rsidRDefault="00D8172D" w:rsidP="00D8172D"/>
    <w:p w14:paraId="792EA89B" w14:textId="77777777" w:rsidR="00D8172D" w:rsidRDefault="00D8172D" w:rsidP="00D8172D">
      <w:pPr>
        <w:rPr>
          <w:sz w:val="32"/>
          <w:szCs w:val="32"/>
        </w:rPr>
      </w:pPr>
    </w:p>
    <w:p w14:paraId="0E073BD8" w14:textId="77777777" w:rsidR="00D8172D" w:rsidRDefault="00D8172D" w:rsidP="00D8172D">
      <w:pPr>
        <w:pStyle w:val="Heading2"/>
      </w:pPr>
      <w:r>
        <w:rPr>
          <w:b/>
          <w:bCs/>
          <w:szCs w:val="32"/>
        </w:rPr>
        <w:t xml:space="preserve"> </w:t>
      </w:r>
      <w:bookmarkStart w:id="11" w:name="_Toc75356602"/>
      <w:bookmarkStart w:id="12" w:name="_Toc75356842"/>
      <w:bookmarkStart w:id="13" w:name="_Toc75356933"/>
      <w:r>
        <w:rPr>
          <w:rStyle w:val="Heading2Char"/>
          <w:rFonts w:eastAsia="Calibri"/>
        </w:rPr>
        <w:t xml:space="preserve"> </w:t>
      </w:r>
      <w:bookmarkStart w:id="14" w:name="_Toc121263166"/>
      <w:r>
        <w:rPr>
          <w:rStyle w:val="Heading2Char"/>
          <w:rFonts w:eastAsia="Calibri"/>
        </w:rPr>
        <w:t>Introduction</w:t>
      </w:r>
      <w:bookmarkEnd w:id="11"/>
      <w:bookmarkEnd w:id="12"/>
      <w:bookmarkEnd w:id="13"/>
      <w:bookmarkEnd w:id="14"/>
    </w:p>
    <w:p w14:paraId="468F98EC" w14:textId="77777777" w:rsidR="00D8172D" w:rsidRPr="00825949" w:rsidRDefault="00D8172D" w:rsidP="00D8172D">
      <w:pPr>
        <w:rPr>
          <w:rFonts w:asciiTheme="minorBidi" w:hAnsiTheme="minorBidi" w:cstheme="minorBidi"/>
          <w:sz w:val="24"/>
          <w:szCs w:val="24"/>
        </w:rPr>
      </w:pPr>
      <w:r w:rsidRPr="00825949">
        <w:rPr>
          <w:rFonts w:asciiTheme="minorBidi" w:hAnsiTheme="minorBidi" w:cstheme="minorBidi"/>
          <w:sz w:val="24"/>
          <w:szCs w:val="24"/>
        </w:rPr>
        <w:t xml:space="preserve">After presenting the general context of our project, we will dedicate this chapter to </w:t>
      </w:r>
      <w:ins w:id="15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t xml:space="preserve">formally </w:t>
        </w:r>
      </w:ins>
      <w:r w:rsidRPr="00825949">
        <w:rPr>
          <w:rFonts w:asciiTheme="minorBidi" w:hAnsiTheme="minorBidi" w:cstheme="minorBidi"/>
          <w:sz w:val="24"/>
          <w:szCs w:val="24"/>
        </w:rPr>
        <w:t>present our project</w:t>
      </w:r>
      <w:del w:id="16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delText xml:space="preserve"> in a formal way</w:delText>
        </w:r>
      </w:del>
      <w:r w:rsidRPr="00825949">
        <w:rPr>
          <w:rFonts w:asciiTheme="minorBidi" w:hAnsiTheme="minorBidi" w:cstheme="minorBidi"/>
          <w:sz w:val="24"/>
          <w:szCs w:val="24"/>
        </w:rPr>
        <w:t xml:space="preserve">. We will </w:t>
      </w:r>
      <w:ins w:id="17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t>perform</w:t>
        </w:r>
      </w:ins>
      <w:del w:id="18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delText>do</w:delText>
        </w:r>
      </w:del>
      <w:r w:rsidRPr="00825949">
        <w:rPr>
          <w:rFonts w:asciiTheme="minorBidi" w:hAnsiTheme="minorBidi" w:cstheme="minorBidi"/>
          <w:sz w:val="24"/>
          <w:szCs w:val="24"/>
        </w:rPr>
        <w:t xml:space="preserve"> a detailed and complete analysis of different needs related to our application</w:t>
      </w:r>
      <w:ins w:id="19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t>,</w:t>
        </w:r>
      </w:ins>
      <w:r w:rsidRPr="00825949">
        <w:rPr>
          <w:rFonts w:asciiTheme="minorBidi" w:hAnsiTheme="minorBidi" w:cstheme="minorBidi"/>
          <w:sz w:val="24"/>
          <w:szCs w:val="24"/>
        </w:rPr>
        <w:t xml:space="preserve"> which will include</w:t>
      </w:r>
      <w:ins w:id="20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t xml:space="preserve"> the following</w:t>
        </w:r>
      </w:ins>
      <w:r w:rsidRPr="00825949">
        <w:rPr>
          <w:rFonts w:asciiTheme="minorBidi" w:hAnsiTheme="minorBidi" w:cstheme="minorBidi"/>
          <w:sz w:val="24"/>
          <w:szCs w:val="24"/>
        </w:rPr>
        <w:t>:</w:t>
      </w:r>
    </w:p>
    <w:p w14:paraId="0DEA6C34" w14:textId="77777777" w:rsidR="00D8172D" w:rsidRPr="00825949" w:rsidRDefault="00D8172D" w:rsidP="00D8172D">
      <w:pPr>
        <w:rPr>
          <w:rFonts w:asciiTheme="minorBidi" w:hAnsiTheme="minorBidi" w:cstheme="minorBidi"/>
          <w:sz w:val="24"/>
          <w:szCs w:val="24"/>
        </w:rPr>
      </w:pPr>
      <w:r w:rsidRPr="00825949">
        <w:rPr>
          <w:rFonts w:asciiTheme="minorBidi" w:hAnsiTheme="minorBidi" w:cstheme="minorBidi"/>
          <w:sz w:val="24"/>
          <w:szCs w:val="24"/>
        </w:rPr>
        <w:t xml:space="preserve">  - specifying the functional and non-functional requirements of </w:t>
      </w:r>
      <w:ins w:id="21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t>the proposed</w:t>
        </w:r>
      </w:ins>
      <w:del w:id="22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delText>our</w:delText>
        </w:r>
      </w:del>
      <w:r w:rsidRPr="00825949">
        <w:rPr>
          <w:rFonts w:asciiTheme="minorBidi" w:hAnsiTheme="minorBidi" w:cstheme="minorBidi"/>
          <w:sz w:val="24"/>
          <w:szCs w:val="24"/>
        </w:rPr>
        <w:t xml:space="preserve"> system</w:t>
      </w:r>
      <w:del w:id="23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delText>.</w:delText>
        </w:r>
      </w:del>
    </w:p>
    <w:p w14:paraId="7545D1E4" w14:textId="77777777" w:rsidR="00D8172D" w:rsidRPr="00825949" w:rsidRDefault="00D8172D" w:rsidP="00D8172D">
      <w:pPr>
        <w:rPr>
          <w:rFonts w:asciiTheme="minorBidi" w:hAnsiTheme="minorBidi" w:cstheme="minorBidi"/>
          <w:sz w:val="24"/>
          <w:szCs w:val="24"/>
        </w:rPr>
      </w:pPr>
      <w:r w:rsidRPr="00825949">
        <w:rPr>
          <w:rFonts w:asciiTheme="minorBidi" w:hAnsiTheme="minorBidi" w:cstheme="minorBidi"/>
          <w:sz w:val="24"/>
          <w:szCs w:val="24"/>
        </w:rPr>
        <w:t xml:space="preserve">  -</w:t>
      </w:r>
      <w:del w:id="24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delText>an</w:delText>
        </w:r>
      </w:del>
      <w:r w:rsidRPr="00825949">
        <w:rPr>
          <w:rFonts w:asciiTheme="minorBidi" w:hAnsiTheme="minorBidi" w:cstheme="minorBidi"/>
          <w:sz w:val="24"/>
          <w:szCs w:val="24"/>
        </w:rPr>
        <w:t xml:space="preserve"> </w:t>
      </w:r>
      <w:ins w:id="25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t>Identification</w:t>
        </w:r>
      </w:ins>
      <w:del w:id="26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delText>identification</w:delText>
        </w:r>
      </w:del>
      <w:r w:rsidRPr="00825949">
        <w:rPr>
          <w:rFonts w:asciiTheme="minorBidi" w:hAnsiTheme="minorBidi" w:cstheme="minorBidi"/>
          <w:sz w:val="24"/>
          <w:szCs w:val="24"/>
        </w:rPr>
        <w:t xml:space="preserve"> of the main actors </w:t>
      </w:r>
      <w:del w:id="27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delText xml:space="preserve">that </w:delText>
        </w:r>
      </w:del>
      <w:ins w:id="28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t>interacting</w:t>
        </w:r>
      </w:ins>
      <w:del w:id="29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delText>are going to interact</w:delText>
        </w:r>
      </w:del>
      <w:r w:rsidRPr="00825949">
        <w:rPr>
          <w:rFonts w:asciiTheme="minorBidi" w:hAnsiTheme="minorBidi" w:cstheme="minorBidi"/>
          <w:sz w:val="24"/>
          <w:szCs w:val="24"/>
        </w:rPr>
        <w:t xml:space="preserve"> with our application.</w:t>
      </w:r>
    </w:p>
    <w:p w14:paraId="12921137" w14:textId="77777777" w:rsidR="00D8172D" w:rsidRPr="00825949" w:rsidRDefault="00D8172D" w:rsidP="00D8172D">
      <w:pPr>
        <w:rPr>
          <w:rFonts w:asciiTheme="minorBidi" w:hAnsiTheme="minorBidi" w:cstheme="minorBidi"/>
          <w:sz w:val="24"/>
          <w:szCs w:val="24"/>
        </w:rPr>
      </w:pPr>
      <w:r w:rsidRPr="00825949">
        <w:rPr>
          <w:rFonts w:asciiTheme="minorBidi" w:hAnsiTheme="minorBidi" w:cstheme="minorBidi"/>
          <w:sz w:val="24"/>
          <w:szCs w:val="24"/>
        </w:rPr>
        <w:t xml:space="preserve">  -</w:t>
      </w:r>
      <w:ins w:id="30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t>Presentation</w:t>
        </w:r>
      </w:ins>
      <w:del w:id="31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delText>presentation</w:delText>
        </w:r>
      </w:del>
      <w:r w:rsidRPr="00825949">
        <w:rPr>
          <w:rFonts w:asciiTheme="minorBidi" w:hAnsiTheme="minorBidi" w:cstheme="minorBidi"/>
          <w:sz w:val="24"/>
          <w:szCs w:val="24"/>
        </w:rPr>
        <w:t xml:space="preserve"> of </w:t>
      </w:r>
      <w:del w:id="32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delText xml:space="preserve">the </w:delText>
        </w:r>
      </w:del>
      <w:r w:rsidRPr="00825949">
        <w:rPr>
          <w:rFonts w:asciiTheme="minorBidi" w:hAnsiTheme="minorBidi" w:cstheme="minorBidi"/>
          <w:sz w:val="24"/>
          <w:szCs w:val="24"/>
        </w:rPr>
        <w:t>global use case diagram</w:t>
      </w:r>
    </w:p>
    <w:p w14:paraId="08AB285A" w14:textId="77777777" w:rsidR="00D8172D" w:rsidRPr="00825949" w:rsidRDefault="00D8172D" w:rsidP="00D8172D">
      <w:pPr>
        <w:rPr>
          <w:rFonts w:asciiTheme="minorBidi" w:hAnsiTheme="minorBidi" w:cstheme="minorBidi"/>
          <w:sz w:val="24"/>
          <w:szCs w:val="24"/>
        </w:rPr>
      </w:pPr>
      <w:r w:rsidRPr="00825949">
        <w:rPr>
          <w:rFonts w:asciiTheme="minorBidi" w:hAnsiTheme="minorBidi" w:cstheme="minorBidi"/>
          <w:sz w:val="24"/>
          <w:szCs w:val="24"/>
        </w:rPr>
        <w:t xml:space="preserve">  -presentation of different detailed </w:t>
      </w:r>
      <w:ins w:id="33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t>use-case</w:t>
        </w:r>
      </w:ins>
      <w:del w:id="34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delText>use case</w:delText>
        </w:r>
      </w:del>
      <w:r w:rsidRPr="00825949">
        <w:rPr>
          <w:rFonts w:asciiTheme="minorBidi" w:hAnsiTheme="minorBidi" w:cstheme="minorBidi"/>
          <w:sz w:val="24"/>
          <w:szCs w:val="24"/>
        </w:rPr>
        <w:t xml:space="preserve"> diagrams</w:t>
      </w:r>
      <w:ins w:id="35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t>.</w:t>
        </w:r>
      </w:ins>
    </w:p>
    <w:p w14:paraId="2937AF1B" w14:textId="77777777" w:rsidR="00D8172D" w:rsidRDefault="00D8172D" w:rsidP="00D8172D">
      <w:pPr>
        <w:rPr>
          <w:sz w:val="26"/>
          <w:szCs w:val="26"/>
        </w:rPr>
      </w:pPr>
    </w:p>
    <w:p w14:paraId="5845714E" w14:textId="77777777" w:rsidR="00D8172D" w:rsidRDefault="00D8172D" w:rsidP="00D8172D">
      <w:pPr>
        <w:rPr>
          <w:sz w:val="26"/>
          <w:szCs w:val="26"/>
        </w:rPr>
      </w:pPr>
    </w:p>
    <w:p w14:paraId="7B1896A6" w14:textId="77777777" w:rsidR="00D8172D" w:rsidRDefault="00D8172D" w:rsidP="00D8172D">
      <w:pPr>
        <w:pStyle w:val="Heading2"/>
      </w:pPr>
      <w:r>
        <w:rPr>
          <w:b/>
          <w:bCs/>
          <w:szCs w:val="32"/>
        </w:rPr>
        <w:t xml:space="preserve"> </w:t>
      </w:r>
      <w:bookmarkStart w:id="36" w:name="_Toc75356603"/>
      <w:bookmarkStart w:id="37" w:name="_Toc75356843"/>
      <w:bookmarkStart w:id="38" w:name="_Toc75356934"/>
      <w:bookmarkStart w:id="39" w:name="_Toc121263167"/>
      <w:r>
        <w:rPr>
          <w:rStyle w:val="Heading2Char"/>
          <w:rFonts w:eastAsia="Calibri"/>
        </w:rPr>
        <w:t>2.1 Functional requirements</w:t>
      </w:r>
      <w:bookmarkEnd w:id="36"/>
      <w:bookmarkEnd w:id="37"/>
      <w:bookmarkEnd w:id="38"/>
      <w:bookmarkEnd w:id="39"/>
    </w:p>
    <w:p w14:paraId="79584BEC" w14:textId="77777777" w:rsidR="00D8172D" w:rsidRDefault="00D8172D" w:rsidP="00D8172D">
      <w:pPr>
        <w:rPr>
          <w:rFonts w:ascii="Bahnschrift" w:hAnsi="Bahnschrift"/>
          <w:b/>
          <w:bCs/>
          <w:sz w:val="32"/>
          <w:szCs w:val="32"/>
        </w:rPr>
      </w:pPr>
    </w:p>
    <w:p w14:paraId="4B65930C" w14:textId="77777777" w:rsidR="00D8172D" w:rsidRPr="00310D3E" w:rsidRDefault="00D8172D" w:rsidP="00D8172D">
      <w:pPr>
        <w:rPr>
          <w:rFonts w:asciiTheme="minorBidi" w:hAnsiTheme="minorBidi" w:cstheme="minorBidi"/>
          <w:sz w:val="24"/>
          <w:szCs w:val="24"/>
        </w:rPr>
      </w:pPr>
      <w:r w:rsidRPr="00310D3E">
        <w:rPr>
          <w:rFonts w:asciiTheme="minorBidi" w:hAnsiTheme="minorBidi" w:cstheme="minorBidi"/>
          <w:sz w:val="24"/>
          <w:szCs w:val="24"/>
        </w:rPr>
        <w:t xml:space="preserve">In the following, we will present the functional requirements of our project.   </w:t>
      </w:r>
    </w:p>
    <w:p w14:paraId="12C70602" w14:textId="77777777" w:rsidR="00D8172D" w:rsidRPr="00310D3E" w:rsidRDefault="00D8172D" w:rsidP="00D8172D">
      <w:pPr>
        <w:rPr>
          <w:rFonts w:asciiTheme="minorBidi" w:hAnsiTheme="minorBidi" w:cstheme="minorBidi"/>
          <w:sz w:val="24"/>
          <w:szCs w:val="24"/>
        </w:rPr>
      </w:pPr>
      <w:r w:rsidRPr="00310D3E">
        <w:rPr>
          <w:rFonts w:asciiTheme="minorBidi" w:hAnsiTheme="minorBidi" w:cstheme="minorBidi"/>
          <w:sz w:val="24"/>
          <w:szCs w:val="24"/>
        </w:rPr>
        <w:t xml:space="preserve">Functional requirements express the actions that the system must execute in response to user requests. In our case, our application must </w:t>
      </w:r>
      <w:ins w:id="40" w:author="Pubsure" w:date="2021-06-24T07:50:00Z">
        <w:r w:rsidRPr="00310D3E">
          <w:rPr>
            <w:rFonts w:asciiTheme="minorBidi" w:hAnsiTheme="minorBidi" w:cstheme="minorBidi"/>
            <w:sz w:val="24"/>
            <w:szCs w:val="24"/>
          </w:rPr>
          <w:t>satisfy</w:t>
        </w:r>
      </w:ins>
      <w:del w:id="41" w:author="Pubsure" w:date="2021-06-24T07:50:00Z">
        <w:r w:rsidRPr="00310D3E">
          <w:rPr>
            <w:rFonts w:asciiTheme="minorBidi" w:hAnsiTheme="minorBidi" w:cstheme="minorBidi"/>
            <w:sz w:val="24"/>
            <w:szCs w:val="24"/>
          </w:rPr>
          <w:delText>respond to</w:delText>
        </w:r>
      </w:del>
      <w:r w:rsidRPr="00310D3E">
        <w:rPr>
          <w:rFonts w:asciiTheme="minorBidi" w:hAnsiTheme="minorBidi" w:cstheme="minorBidi"/>
          <w:sz w:val="24"/>
          <w:szCs w:val="24"/>
        </w:rPr>
        <w:t xml:space="preserve"> the following </w:t>
      </w:r>
      <w:ins w:id="42" w:author="Pubsure" w:date="2021-06-24T07:50:00Z">
        <w:r w:rsidRPr="00310D3E">
          <w:rPr>
            <w:rFonts w:asciiTheme="minorBidi" w:hAnsiTheme="minorBidi" w:cstheme="minorBidi"/>
            <w:sz w:val="24"/>
            <w:szCs w:val="24"/>
          </w:rPr>
          <w:t>requirements</w:t>
        </w:r>
      </w:ins>
      <w:del w:id="43" w:author="Pubsure" w:date="2021-06-24T07:50:00Z">
        <w:r w:rsidRPr="00310D3E">
          <w:rPr>
            <w:rFonts w:asciiTheme="minorBidi" w:hAnsiTheme="minorBidi" w:cstheme="minorBidi"/>
            <w:sz w:val="24"/>
            <w:szCs w:val="24"/>
          </w:rPr>
          <w:delText>needs</w:delText>
        </w:r>
      </w:del>
      <w:r w:rsidRPr="00310D3E">
        <w:rPr>
          <w:rFonts w:asciiTheme="minorBidi" w:hAnsiTheme="minorBidi" w:cstheme="minorBidi"/>
          <w:sz w:val="24"/>
          <w:szCs w:val="24"/>
        </w:rPr>
        <w:t>:</w:t>
      </w:r>
    </w:p>
    <w:p w14:paraId="783E3B9D" w14:textId="77777777" w:rsidR="00D8172D" w:rsidRPr="00310D3E" w:rsidRDefault="00D8172D" w:rsidP="00D8172D">
      <w:pPr>
        <w:rPr>
          <w:rFonts w:asciiTheme="minorBidi" w:hAnsiTheme="minorBidi" w:cstheme="minorBidi"/>
          <w:sz w:val="24"/>
          <w:szCs w:val="24"/>
        </w:rPr>
      </w:pPr>
    </w:p>
    <w:p w14:paraId="0681DB6B" w14:textId="77777777" w:rsidR="00D8172D" w:rsidRPr="00310D3E" w:rsidRDefault="00D8172D" w:rsidP="00D8172D">
      <w:pPr>
        <w:rPr>
          <w:rFonts w:asciiTheme="minorBidi" w:hAnsiTheme="minorBidi" w:cstheme="minorBidi"/>
          <w:b/>
          <w:bCs/>
          <w:sz w:val="24"/>
          <w:szCs w:val="24"/>
        </w:rPr>
      </w:pPr>
      <w:r w:rsidRPr="00310D3E">
        <w:rPr>
          <w:rFonts w:asciiTheme="minorBidi" w:hAnsiTheme="minorBidi" w:cstheme="minorBidi"/>
          <w:b/>
          <w:bCs/>
          <w:sz w:val="24"/>
          <w:szCs w:val="24"/>
        </w:rPr>
        <w:t>Registration</w:t>
      </w:r>
    </w:p>
    <w:p w14:paraId="3ECB4235" w14:textId="77777777" w:rsidR="00D8172D" w:rsidRPr="00310D3E" w:rsidRDefault="00D8172D" w:rsidP="00D8172D">
      <w:pPr>
        <w:rPr>
          <w:rFonts w:asciiTheme="minorBidi" w:hAnsiTheme="minorBidi" w:cstheme="minorBidi"/>
          <w:sz w:val="24"/>
          <w:szCs w:val="24"/>
        </w:rPr>
      </w:pPr>
      <w:r w:rsidRPr="00310D3E">
        <w:rPr>
          <w:rFonts w:asciiTheme="minorBidi" w:hAnsiTheme="minorBidi" w:cstheme="minorBidi"/>
          <w:sz w:val="24"/>
          <w:szCs w:val="24"/>
        </w:rPr>
        <w:t xml:space="preserve">The application must allow users to register in order to access the </w:t>
      </w:r>
      <w:proofErr w:type="gramStart"/>
      <w:r w:rsidRPr="00310D3E">
        <w:rPr>
          <w:rFonts w:asciiTheme="minorBidi" w:hAnsiTheme="minorBidi" w:cstheme="minorBidi"/>
          <w:sz w:val="24"/>
          <w:szCs w:val="24"/>
        </w:rPr>
        <w:t>application</w:t>
      </w:r>
      <w:proofErr w:type="gramEnd"/>
    </w:p>
    <w:p w14:paraId="16B7B6C9" w14:textId="77777777" w:rsidR="00D8172D" w:rsidRPr="00310D3E" w:rsidRDefault="00D8172D" w:rsidP="00D8172D">
      <w:pPr>
        <w:rPr>
          <w:rFonts w:asciiTheme="minorBidi" w:hAnsiTheme="minorBidi" w:cstheme="minorBidi"/>
          <w:b/>
          <w:bCs/>
          <w:sz w:val="24"/>
          <w:szCs w:val="24"/>
        </w:rPr>
      </w:pPr>
      <w:r w:rsidRPr="00310D3E">
        <w:rPr>
          <w:rFonts w:asciiTheme="minorBidi" w:hAnsiTheme="minorBidi" w:cstheme="minorBidi"/>
          <w:b/>
          <w:bCs/>
          <w:sz w:val="24"/>
          <w:szCs w:val="24"/>
        </w:rPr>
        <w:t>Authentication</w:t>
      </w:r>
    </w:p>
    <w:p w14:paraId="20EBF418" w14:textId="77777777" w:rsidR="00D8172D" w:rsidRPr="00310D3E" w:rsidRDefault="00D8172D" w:rsidP="00D8172D">
      <w:pPr>
        <w:rPr>
          <w:rFonts w:asciiTheme="minorBidi" w:hAnsiTheme="minorBidi" w:cstheme="minorBidi"/>
          <w:sz w:val="24"/>
          <w:szCs w:val="24"/>
        </w:rPr>
      </w:pPr>
      <w:r w:rsidRPr="00310D3E">
        <w:rPr>
          <w:rFonts w:asciiTheme="minorBidi" w:hAnsiTheme="minorBidi" w:cstheme="minorBidi"/>
          <w:sz w:val="24"/>
          <w:szCs w:val="24"/>
        </w:rPr>
        <w:t xml:space="preserve">It allows the user to connect using his email address </w:t>
      </w:r>
      <w:del w:id="44" w:author="Pubsure" w:date="2021-06-24T07:50:00Z">
        <w:r w:rsidRPr="00310D3E">
          <w:rPr>
            <w:rFonts w:asciiTheme="minorBidi" w:hAnsiTheme="minorBidi" w:cstheme="minorBidi"/>
            <w:sz w:val="24"/>
            <w:szCs w:val="24"/>
          </w:rPr>
          <w:delText xml:space="preserve">in order </w:delText>
        </w:r>
      </w:del>
      <w:r w:rsidRPr="00310D3E">
        <w:rPr>
          <w:rFonts w:asciiTheme="minorBidi" w:hAnsiTheme="minorBidi" w:cstheme="minorBidi"/>
          <w:sz w:val="24"/>
          <w:szCs w:val="24"/>
        </w:rPr>
        <w:t>to benefit from the application’s features.</w:t>
      </w:r>
    </w:p>
    <w:p w14:paraId="1700039B" w14:textId="282DAA96" w:rsidR="00D8172D" w:rsidRPr="00310D3E" w:rsidRDefault="00D8172D" w:rsidP="00D8172D">
      <w:pPr>
        <w:rPr>
          <w:rFonts w:asciiTheme="minorBidi" w:hAnsiTheme="minorBidi" w:cstheme="minorBidi"/>
          <w:b/>
          <w:bCs/>
          <w:sz w:val="24"/>
          <w:szCs w:val="24"/>
        </w:rPr>
      </w:pPr>
      <w:r>
        <w:rPr>
          <w:rFonts w:asciiTheme="minorBidi" w:hAnsiTheme="minorBidi" w:cstheme="minorBidi"/>
          <w:b/>
          <w:bCs/>
          <w:sz w:val="24"/>
          <w:szCs w:val="24"/>
        </w:rPr>
        <w:t>Manage</w:t>
      </w:r>
      <w:r w:rsidRPr="00310D3E">
        <w:rPr>
          <w:rFonts w:asciiTheme="minorBidi" w:hAnsiTheme="minorBidi" w:cs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 w:cstheme="minorBidi"/>
          <w:b/>
          <w:bCs/>
          <w:sz w:val="24"/>
          <w:szCs w:val="24"/>
        </w:rPr>
        <w:t>Drives</w:t>
      </w:r>
    </w:p>
    <w:p w14:paraId="7696FE56" w14:textId="29A3D6E1" w:rsidR="00D8172D" w:rsidRPr="00310D3E" w:rsidRDefault="00D8172D" w:rsidP="00D8172D">
      <w:pPr>
        <w:rPr>
          <w:rFonts w:asciiTheme="minorBidi" w:hAnsiTheme="minorBidi" w:cstheme="minorBidi"/>
          <w:sz w:val="24"/>
          <w:szCs w:val="24"/>
        </w:rPr>
      </w:pPr>
      <w:r w:rsidRPr="00310D3E">
        <w:rPr>
          <w:rFonts w:asciiTheme="minorBidi" w:hAnsiTheme="minorBidi" w:cstheme="minorBidi"/>
          <w:sz w:val="24"/>
          <w:szCs w:val="24"/>
        </w:rPr>
        <w:t>It allows the user to</w:t>
      </w:r>
      <w:r>
        <w:rPr>
          <w:rFonts w:asciiTheme="minorBidi" w:hAnsiTheme="minorBidi" w:cstheme="minorBidi"/>
          <w:sz w:val="24"/>
          <w:szCs w:val="24"/>
        </w:rPr>
        <w:t xml:space="preserve"> </w:t>
      </w:r>
      <w:r>
        <w:rPr>
          <w:rFonts w:asciiTheme="minorBidi" w:hAnsiTheme="minorBidi" w:cstheme="minorBidi"/>
          <w:sz w:val="24"/>
          <w:szCs w:val="24"/>
        </w:rPr>
        <w:t xml:space="preserve">manage </w:t>
      </w:r>
      <w:r>
        <w:rPr>
          <w:rFonts w:asciiTheme="minorBidi" w:hAnsiTheme="minorBidi" w:cstheme="minorBidi"/>
          <w:sz w:val="24"/>
          <w:szCs w:val="24"/>
        </w:rPr>
        <w:t xml:space="preserve">available </w:t>
      </w:r>
      <w:proofErr w:type="gramStart"/>
      <w:r>
        <w:rPr>
          <w:rFonts w:asciiTheme="minorBidi" w:hAnsiTheme="minorBidi" w:cstheme="minorBidi"/>
          <w:sz w:val="24"/>
          <w:szCs w:val="24"/>
        </w:rPr>
        <w:t>Drives</w:t>
      </w:r>
      <w:proofErr w:type="gramEnd"/>
    </w:p>
    <w:p w14:paraId="19A82FD1" w14:textId="53A311A1" w:rsidR="00D8172D" w:rsidRPr="00310D3E" w:rsidRDefault="00D8172D" w:rsidP="00D8172D">
      <w:pPr>
        <w:rPr>
          <w:rFonts w:asciiTheme="minorBidi" w:hAnsiTheme="minorBidi" w:cstheme="minorBidi"/>
          <w:b/>
          <w:bCs/>
          <w:sz w:val="24"/>
          <w:szCs w:val="24"/>
        </w:rPr>
      </w:pPr>
      <w:r>
        <w:rPr>
          <w:rFonts w:asciiTheme="minorBidi" w:hAnsiTheme="minorBidi" w:cstheme="minorBidi"/>
          <w:b/>
          <w:bCs/>
          <w:sz w:val="24"/>
          <w:szCs w:val="24"/>
        </w:rPr>
        <w:t>Search files</w:t>
      </w:r>
    </w:p>
    <w:p w14:paraId="643F2117" w14:textId="7226A7F5" w:rsidR="00D8172D" w:rsidRPr="00310D3E" w:rsidRDefault="00D8172D" w:rsidP="00D8172D">
      <w:pPr>
        <w:rPr>
          <w:rFonts w:asciiTheme="minorBidi" w:hAnsiTheme="minorBidi" w:cstheme="minorBidi"/>
          <w:sz w:val="24"/>
          <w:szCs w:val="24"/>
        </w:rPr>
      </w:pPr>
      <w:r w:rsidRPr="00310D3E">
        <w:rPr>
          <w:rFonts w:asciiTheme="minorBidi" w:hAnsiTheme="minorBidi" w:cstheme="minorBidi"/>
          <w:sz w:val="24"/>
          <w:szCs w:val="24"/>
        </w:rPr>
        <w:t xml:space="preserve">It allows the user to </w:t>
      </w:r>
      <w:r>
        <w:rPr>
          <w:rFonts w:asciiTheme="minorBidi" w:hAnsiTheme="minorBidi" w:cstheme="minorBidi"/>
          <w:sz w:val="24"/>
          <w:szCs w:val="24"/>
        </w:rPr>
        <w:t xml:space="preserve">search for file in the used </w:t>
      </w:r>
      <w:proofErr w:type="gramStart"/>
      <w:r>
        <w:rPr>
          <w:rFonts w:asciiTheme="minorBidi" w:hAnsiTheme="minorBidi" w:cstheme="minorBidi"/>
          <w:sz w:val="24"/>
          <w:szCs w:val="24"/>
        </w:rPr>
        <w:t>drives</w:t>
      </w:r>
      <w:proofErr w:type="gramEnd"/>
    </w:p>
    <w:p w14:paraId="64E56A16" w14:textId="189FA8AB" w:rsidR="00D8172D" w:rsidRPr="00825949" w:rsidRDefault="00D8172D" w:rsidP="00D8172D">
      <w:pPr>
        <w:rPr>
          <w:rFonts w:asciiTheme="minorBidi" w:hAnsiTheme="minorBidi" w:cstheme="minorBidi"/>
          <w:b/>
          <w:bCs/>
          <w:sz w:val="24"/>
          <w:szCs w:val="24"/>
        </w:rPr>
      </w:pPr>
      <w:r>
        <w:rPr>
          <w:rFonts w:asciiTheme="minorBidi" w:hAnsiTheme="minorBidi" w:cstheme="minorBidi"/>
          <w:b/>
          <w:bCs/>
          <w:sz w:val="24"/>
          <w:szCs w:val="24"/>
        </w:rPr>
        <w:t>Upload files</w:t>
      </w:r>
    </w:p>
    <w:p w14:paraId="5023BC10" w14:textId="6476F557" w:rsidR="00D8172D" w:rsidRPr="00825949" w:rsidRDefault="00D8172D" w:rsidP="00D8172D">
      <w:pPr>
        <w:rPr>
          <w:rFonts w:asciiTheme="minorBidi" w:hAnsiTheme="minorBidi" w:cstheme="minorBidi"/>
          <w:sz w:val="24"/>
          <w:szCs w:val="24"/>
        </w:rPr>
      </w:pPr>
      <w:r w:rsidRPr="00825949">
        <w:rPr>
          <w:rFonts w:asciiTheme="minorBidi" w:hAnsiTheme="minorBidi" w:cstheme="minorBidi"/>
          <w:sz w:val="24"/>
          <w:szCs w:val="24"/>
        </w:rPr>
        <w:t xml:space="preserve">It allows the user to </w:t>
      </w:r>
      <w:r>
        <w:rPr>
          <w:rFonts w:asciiTheme="minorBidi" w:hAnsiTheme="minorBidi" w:cstheme="minorBidi"/>
          <w:sz w:val="24"/>
          <w:szCs w:val="24"/>
        </w:rPr>
        <w:t xml:space="preserve">upload </w:t>
      </w:r>
      <w:proofErr w:type="gramStart"/>
      <w:r>
        <w:rPr>
          <w:rFonts w:asciiTheme="minorBidi" w:hAnsiTheme="minorBidi" w:cstheme="minorBidi"/>
          <w:sz w:val="24"/>
          <w:szCs w:val="24"/>
        </w:rPr>
        <w:t>files</w:t>
      </w:r>
      <w:proofErr w:type="gramEnd"/>
    </w:p>
    <w:p w14:paraId="05F28523" w14:textId="3FF847E3" w:rsidR="00D8172D" w:rsidRPr="00825949" w:rsidRDefault="00D8172D" w:rsidP="00D8172D">
      <w:pPr>
        <w:rPr>
          <w:rFonts w:asciiTheme="minorBidi" w:hAnsiTheme="minorBidi" w:cstheme="minorBidi"/>
          <w:b/>
          <w:bCs/>
          <w:sz w:val="24"/>
          <w:szCs w:val="24"/>
        </w:rPr>
      </w:pPr>
      <w:r>
        <w:rPr>
          <w:rFonts w:asciiTheme="minorBidi" w:hAnsiTheme="minorBidi" w:cstheme="minorBidi"/>
          <w:b/>
          <w:bCs/>
          <w:sz w:val="24"/>
          <w:szCs w:val="24"/>
        </w:rPr>
        <w:t xml:space="preserve">Manage </w:t>
      </w:r>
      <w:r>
        <w:rPr>
          <w:rFonts w:asciiTheme="minorBidi" w:hAnsiTheme="minorBidi" w:cstheme="minorBidi"/>
          <w:b/>
          <w:bCs/>
          <w:sz w:val="24"/>
          <w:szCs w:val="24"/>
        </w:rPr>
        <w:t>Profile</w:t>
      </w:r>
      <w:r w:rsidRPr="00825949">
        <w:rPr>
          <w:rFonts w:asciiTheme="minorBidi" w:hAnsiTheme="minorBidi" w:cstheme="minorBidi"/>
          <w:b/>
          <w:bCs/>
          <w:sz w:val="24"/>
          <w:szCs w:val="24"/>
        </w:rPr>
        <w:t>:</w:t>
      </w:r>
    </w:p>
    <w:p w14:paraId="43EA4297" w14:textId="77777777" w:rsidR="00D8172D" w:rsidRPr="00825949" w:rsidRDefault="00D8172D" w:rsidP="00D8172D">
      <w:pPr>
        <w:rPr>
          <w:rFonts w:asciiTheme="minorBidi" w:hAnsiTheme="minorBidi" w:cstheme="minorBidi"/>
          <w:sz w:val="24"/>
          <w:szCs w:val="24"/>
        </w:rPr>
      </w:pPr>
      <w:r w:rsidRPr="00825949">
        <w:rPr>
          <w:rFonts w:asciiTheme="minorBidi" w:hAnsiTheme="minorBidi" w:cstheme="minorBidi"/>
          <w:sz w:val="24"/>
          <w:szCs w:val="24"/>
        </w:rPr>
        <w:t xml:space="preserve">It allows the use to consult or update </w:t>
      </w:r>
      <w:proofErr w:type="gramStart"/>
      <w:r>
        <w:rPr>
          <w:rFonts w:asciiTheme="minorBidi" w:hAnsiTheme="minorBidi" w:cstheme="minorBidi"/>
          <w:sz w:val="24"/>
          <w:szCs w:val="24"/>
        </w:rPr>
        <w:t>profile</w:t>
      </w:r>
      <w:proofErr w:type="gramEnd"/>
    </w:p>
    <w:p w14:paraId="0D098183" w14:textId="77777777" w:rsidR="00D8172D" w:rsidRDefault="00D8172D" w:rsidP="00D8172D">
      <w:pPr>
        <w:rPr>
          <w:sz w:val="26"/>
          <w:szCs w:val="26"/>
        </w:rPr>
      </w:pPr>
    </w:p>
    <w:p w14:paraId="40BA2C39" w14:textId="77777777" w:rsidR="00D8172D" w:rsidRDefault="00D8172D" w:rsidP="00D8172D">
      <w:pPr>
        <w:pStyle w:val="Heading2"/>
      </w:pPr>
      <w:r>
        <w:rPr>
          <w:b/>
          <w:bCs/>
          <w:szCs w:val="32"/>
        </w:rPr>
        <w:t xml:space="preserve"> </w:t>
      </w:r>
      <w:bookmarkStart w:id="45" w:name="_Toc75356604"/>
      <w:bookmarkStart w:id="46" w:name="_Toc75356844"/>
      <w:bookmarkStart w:id="47" w:name="_Toc75356935"/>
      <w:bookmarkStart w:id="48" w:name="_Toc121263168"/>
      <w:r>
        <w:rPr>
          <w:rStyle w:val="Heading2Char"/>
          <w:rFonts w:eastAsia="Calibri"/>
        </w:rPr>
        <w:t>2.2 Non-Functional requirements</w:t>
      </w:r>
      <w:bookmarkEnd w:id="45"/>
      <w:bookmarkEnd w:id="46"/>
      <w:bookmarkEnd w:id="47"/>
      <w:bookmarkEnd w:id="48"/>
    </w:p>
    <w:p w14:paraId="413F51EF" w14:textId="77777777" w:rsidR="00D8172D" w:rsidRDefault="00D8172D" w:rsidP="00D8172D">
      <w:pPr>
        <w:rPr>
          <w:rFonts w:ascii="Bahnschrift" w:hAnsi="Bahnschrift"/>
          <w:b/>
          <w:bCs/>
          <w:sz w:val="32"/>
          <w:szCs w:val="32"/>
        </w:rPr>
      </w:pPr>
    </w:p>
    <w:p w14:paraId="353725C0" w14:textId="77777777" w:rsidR="00D8172D" w:rsidRPr="00825949" w:rsidRDefault="00D8172D" w:rsidP="00D8172D">
      <w:pPr>
        <w:rPr>
          <w:rFonts w:asciiTheme="minorBidi" w:hAnsiTheme="minorBidi" w:cstheme="minorBidi"/>
          <w:sz w:val="24"/>
          <w:szCs w:val="24"/>
        </w:rPr>
      </w:pPr>
      <w:r w:rsidRPr="00825949">
        <w:rPr>
          <w:rFonts w:asciiTheme="minorBidi" w:hAnsiTheme="minorBidi" w:cstheme="minorBidi"/>
          <w:sz w:val="24"/>
          <w:szCs w:val="24"/>
        </w:rPr>
        <w:t>We identify non-functional needs</w:t>
      </w:r>
      <w:ins w:id="49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t>,</w:t>
        </w:r>
      </w:ins>
      <w:r w:rsidRPr="00825949">
        <w:rPr>
          <w:rFonts w:asciiTheme="minorBidi" w:hAnsiTheme="minorBidi" w:cstheme="minorBidi"/>
          <w:sz w:val="24"/>
          <w:szCs w:val="24"/>
        </w:rPr>
        <w:t xml:space="preserve"> which are operational constraints that </w:t>
      </w:r>
      <w:ins w:id="50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t>affect</w:t>
        </w:r>
      </w:ins>
      <w:del w:id="51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delText>count on</w:delText>
        </w:r>
      </w:del>
      <w:r w:rsidRPr="00825949">
        <w:rPr>
          <w:rFonts w:asciiTheme="minorBidi" w:hAnsiTheme="minorBidi" w:cstheme="minorBidi"/>
          <w:sz w:val="24"/>
          <w:szCs w:val="24"/>
        </w:rPr>
        <w:t xml:space="preserve"> the performance of the application. </w:t>
      </w:r>
      <w:ins w:id="52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t>These</w:t>
        </w:r>
      </w:ins>
      <w:del w:id="53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delText>They</w:delText>
        </w:r>
      </w:del>
      <w:r w:rsidRPr="00825949">
        <w:rPr>
          <w:rFonts w:asciiTheme="minorBidi" w:hAnsiTheme="minorBidi" w:cstheme="minorBidi"/>
          <w:sz w:val="24"/>
          <w:szCs w:val="24"/>
        </w:rPr>
        <w:t xml:space="preserve"> are summarized as follows</w:t>
      </w:r>
      <w:ins w:id="54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t>.</w:t>
        </w:r>
      </w:ins>
      <w:del w:id="55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delText>:</w:delText>
        </w:r>
      </w:del>
    </w:p>
    <w:p w14:paraId="1FB00E1E" w14:textId="77777777" w:rsidR="00D8172D" w:rsidRPr="00825949" w:rsidRDefault="00D8172D" w:rsidP="00D8172D">
      <w:pPr>
        <w:rPr>
          <w:rFonts w:asciiTheme="minorBidi" w:hAnsiTheme="minorBidi" w:cstheme="minorBidi"/>
          <w:sz w:val="24"/>
          <w:szCs w:val="24"/>
        </w:rPr>
      </w:pPr>
    </w:p>
    <w:p w14:paraId="401A66CC" w14:textId="77777777" w:rsidR="00D8172D" w:rsidRPr="00825949" w:rsidRDefault="00D8172D" w:rsidP="00D8172D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sz w:val="24"/>
          <w:szCs w:val="24"/>
        </w:rPr>
      </w:pPr>
      <w:r w:rsidRPr="00825949">
        <w:rPr>
          <w:rFonts w:asciiTheme="minorBidi" w:hAnsiTheme="minorBidi" w:cstheme="minorBidi"/>
          <w:b/>
          <w:bCs/>
          <w:sz w:val="24"/>
          <w:szCs w:val="24"/>
        </w:rPr>
        <w:t>Scalability and maintenance</w:t>
      </w:r>
      <w:r w:rsidRPr="00825949">
        <w:rPr>
          <w:rFonts w:asciiTheme="minorBidi" w:hAnsiTheme="minorBidi" w:cstheme="minorBidi"/>
          <w:sz w:val="24"/>
          <w:szCs w:val="24"/>
        </w:rPr>
        <w:t xml:space="preserve">: The application must be able to adapt to any change on the implementation side (updating frameworks) </w:t>
      </w:r>
      <w:del w:id="56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delText xml:space="preserve">in order </w:delText>
        </w:r>
      </w:del>
      <w:r w:rsidRPr="00825949">
        <w:rPr>
          <w:rFonts w:asciiTheme="minorBidi" w:hAnsiTheme="minorBidi" w:cstheme="minorBidi"/>
          <w:sz w:val="24"/>
          <w:szCs w:val="24"/>
        </w:rPr>
        <w:t xml:space="preserve">to guarantee its evolution and flexibility. </w:t>
      </w:r>
      <w:ins w:id="57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t xml:space="preserve">In </w:t>
        </w:r>
      </w:ins>
      <w:r w:rsidRPr="00825949">
        <w:rPr>
          <w:rFonts w:asciiTheme="minorBidi" w:hAnsiTheme="minorBidi" w:cstheme="minorBidi"/>
          <w:sz w:val="24"/>
          <w:szCs w:val="24"/>
        </w:rPr>
        <w:t>addition,</w:t>
      </w:r>
      <w:del w:id="58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delText>Also</w:delText>
        </w:r>
      </w:del>
      <w:r w:rsidRPr="00825949">
        <w:rPr>
          <w:rFonts w:asciiTheme="minorBidi" w:hAnsiTheme="minorBidi" w:cstheme="minorBidi"/>
          <w:sz w:val="24"/>
          <w:szCs w:val="24"/>
        </w:rPr>
        <w:t xml:space="preserve">, it must offer a </w:t>
      </w:r>
      <w:del w:id="59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delText xml:space="preserve">clearly </w:delText>
        </w:r>
      </w:del>
      <w:r w:rsidRPr="00825949">
        <w:rPr>
          <w:rFonts w:asciiTheme="minorBidi" w:hAnsiTheme="minorBidi" w:cstheme="minorBidi"/>
          <w:sz w:val="24"/>
          <w:szCs w:val="24"/>
        </w:rPr>
        <w:t>readable, understandable code</w:t>
      </w:r>
      <w:ins w:id="60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t>,</w:t>
        </w:r>
      </w:ins>
      <w:r w:rsidRPr="00825949">
        <w:rPr>
          <w:rFonts w:asciiTheme="minorBidi" w:hAnsiTheme="minorBidi" w:cstheme="minorBidi"/>
          <w:sz w:val="24"/>
          <w:szCs w:val="24"/>
        </w:rPr>
        <w:t xml:space="preserve"> and modular.</w:t>
      </w:r>
    </w:p>
    <w:p w14:paraId="4FE6680A" w14:textId="77777777" w:rsidR="00D8172D" w:rsidRPr="00825949" w:rsidRDefault="00D8172D" w:rsidP="00D8172D">
      <w:pPr>
        <w:pStyle w:val="ListParagraph"/>
        <w:rPr>
          <w:rFonts w:asciiTheme="minorBidi" w:hAnsiTheme="minorBidi" w:cstheme="minorBidi"/>
          <w:sz w:val="24"/>
          <w:szCs w:val="24"/>
        </w:rPr>
      </w:pPr>
    </w:p>
    <w:p w14:paraId="55322FDB" w14:textId="77777777" w:rsidR="00D8172D" w:rsidRPr="00825949" w:rsidRDefault="00D8172D" w:rsidP="00D8172D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sz w:val="24"/>
          <w:szCs w:val="24"/>
        </w:rPr>
      </w:pPr>
      <w:r w:rsidRPr="00825949">
        <w:rPr>
          <w:rFonts w:asciiTheme="minorBidi" w:hAnsiTheme="minorBidi" w:cstheme="minorBidi"/>
          <w:b/>
          <w:bCs/>
          <w:sz w:val="24"/>
          <w:szCs w:val="24"/>
        </w:rPr>
        <w:t>Extensibility</w:t>
      </w:r>
      <w:r w:rsidRPr="00825949">
        <w:rPr>
          <w:rFonts w:asciiTheme="minorBidi" w:hAnsiTheme="minorBidi" w:cstheme="minorBidi"/>
          <w:sz w:val="24"/>
          <w:szCs w:val="24"/>
        </w:rPr>
        <w:t xml:space="preserve">: The system must be scalable and must </w:t>
      </w:r>
      <w:ins w:id="61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t>consider</w:t>
        </w:r>
      </w:ins>
      <w:del w:id="62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delText>take into account</w:delText>
        </w:r>
      </w:del>
      <w:r w:rsidRPr="00825949">
        <w:rPr>
          <w:rFonts w:asciiTheme="minorBidi" w:hAnsiTheme="minorBidi" w:cstheme="minorBidi"/>
          <w:sz w:val="24"/>
          <w:szCs w:val="24"/>
        </w:rPr>
        <w:t xml:space="preserve"> the possibility of its extension by adding new features.</w:t>
      </w:r>
    </w:p>
    <w:p w14:paraId="0162D7CD" w14:textId="77777777" w:rsidR="00D8172D" w:rsidRPr="00825949" w:rsidRDefault="00D8172D" w:rsidP="00D8172D">
      <w:pPr>
        <w:pStyle w:val="ListParagraph"/>
        <w:rPr>
          <w:rFonts w:asciiTheme="minorBidi" w:hAnsiTheme="minorBidi" w:cstheme="minorBidi"/>
          <w:sz w:val="24"/>
          <w:szCs w:val="24"/>
        </w:rPr>
      </w:pPr>
    </w:p>
    <w:p w14:paraId="47FD94E3" w14:textId="77777777" w:rsidR="00D8172D" w:rsidRPr="00825949" w:rsidRDefault="00D8172D" w:rsidP="00D8172D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sz w:val="24"/>
          <w:szCs w:val="24"/>
        </w:rPr>
      </w:pPr>
      <w:r w:rsidRPr="00825949">
        <w:rPr>
          <w:rFonts w:asciiTheme="minorBidi" w:hAnsiTheme="minorBidi" w:cstheme="minorBidi"/>
          <w:sz w:val="24"/>
          <w:szCs w:val="24"/>
        </w:rPr>
        <w:t xml:space="preserve"> </w:t>
      </w:r>
      <w:r w:rsidRPr="00825949">
        <w:rPr>
          <w:rFonts w:asciiTheme="minorBidi" w:hAnsiTheme="minorBidi" w:cstheme="minorBidi"/>
          <w:b/>
          <w:bCs/>
          <w:sz w:val="24"/>
          <w:szCs w:val="24"/>
        </w:rPr>
        <w:t>Security</w:t>
      </w:r>
      <w:r w:rsidRPr="00825949">
        <w:rPr>
          <w:rFonts w:asciiTheme="minorBidi" w:hAnsiTheme="minorBidi" w:cstheme="minorBidi"/>
          <w:sz w:val="24"/>
          <w:szCs w:val="24"/>
        </w:rPr>
        <w:t>: The Application must ensure the security of personal information</w:t>
      </w:r>
    </w:p>
    <w:p w14:paraId="664591E5" w14:textId="77777777" w:rsidR="00D8172D" w:rsidRDefault="00D8172D" w:rsidP="00D8172D">
      <w:pPr>
        <w:pStyle w:val="ListParagraph"/>
        <w:rPr>
          <w:sz w:val="26"/>
          <w:szCs w:val="26"/>
        </w:rPr>
      </w:pPr>
    </w:p>
    <w:p w14:paraId="15FAE3CC" w14:textId="77777777" w:rsidR="00D8172D" w:rsidRPr="00825949" w:rsidRDefault="00D8172D" w:rsidP="00D8172D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sz w:val="24"/>
          <w:szCs w:val="24"/>
        </w:rPr>
      </w:pPr>
      <w:r w:rsidRPr="00825949">
        <w:rPr>
          <w:rFonts w:asciiTheme="minorBidi" w:hAnsiTheme="minorBidi" w:cstheme="minorBidi"/>
          <w:b/>
          <w:bCs/>
          <w:sz w:val="24"/>
          <w:szCs w:val="24"/>
        </w:rPr>
        <w:t>Performance</w:t>
      </w:r>
      <w:r w:rsidRPr="00825949">
        <w:rPr>
          <w:rFonts w:asciiTheme="minorBidi" w:hAnsiTheme="minorBidi" w:cstheme="minorBidi"/>
          <w:sz w:val="24"/>
          <w:szCs w:val="24"/>
        </w:rPr>
        <w:t>: The modules must optimize the treatments and reduce the execution time.</w:t>
      </w:r>
    </w:p>
    <w:p w14:paraId="5501C846" w14:textId="77777777" w:rsidR="00D8172D" w:rsidRPr="00825949" w:rsidRDefault="00D8172D" w:rsidP="00D8172D">
      <w:pPr>
        <w:pStyle w:val="ListParagraph"/>
        <w:rPr>
          <w:rFonts w:asciiTheme="minorBidi" w:hAnsiTheme="minorBidi" w:cstheme="minorBidi"/>
          <w:sz w:val="24"/>
          <w:szCs w:val="24"/>
        </w:rPr>
      </w:pPr>
    </w:p>
    <w:p w14:paraId="406D03FD" w14:textId="77777777" w:rsidR="00D8172D" w:rsidRPr="00825949" w:rsidRDefault="00D8172D" w:rsidP="00D8172D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sz w:val="24"/>
          <w:szCs w:val="24"/>
        </w:rPr>
      </w:pPr>
      <w:r w:rsidRPr="00825949">
        <w:rPr>
          <w:rFonts w:asciiTheme="minorBidi" w:hAnsiTheme="minorBidi" w:cstheme="minorBidi"/>
          <w:b/>
          <w:bCs/>
          <w:sz w:val="24"/>
          <w:szCs w:val="24"/>
        </w:rPr>
        <w:t>Ergonomics</w:t>
      </w:r>
      <w:r w:rsidRPr="00825949">
        <w:rPr>
          <w:rFonts w:asciiTheme="minorBidi" w:hAnsiTheme="minorBidi" w:cstheme="minorBidi"/>
          <w:sz w:val="24"/>
          <w:szCs w:val="24"/>
        </w:rPr>
        <w:t>: The application is user-friendly, simple to use, ergonomic</w:t>
      </w:r>
      <w:ins w:id="63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t>,</w:t>
        </w:r>
      </w:ins>
      <w:r w:rsidRPr="00825949">
        <w:rPr>
          <w:rFonts w:asciiTheme="minorBidi" w:hAnsiTheme="minorBidi" w:cstheme="minorBidi"/>
          <w:sz w:val="24"/>
          <w:szCs w:val="24"/>
        </w:rPr>
        <w:t xml:space="preserve"> and adapted to the use</w:t>
      </w:r>
    </w:p>
    <w:p w14:paraId="313EE398" w14:textId="77777777" w:rsidR="00D8172D" w:rsidRPr="00825949" w:rsidRDefault="00D8172D" w:rsidP="00D8172D">
      <w:pPr>
        <w:pStyle w:val="ListParagraph"/>
        <w:rPr>
          <w:rFonts w:asciiTheme="minorBidi" w:hAnsiTheme="minorBidi" w:cstheme="minorBidi"/>
          <w:sz w:val="24"/>
          <w:szCs w:val="24"/>
        </w:rPr>
      </w:pPr>
    </w:p>
    <w:p w14:paraId="54ADFA29" w14:textId="77777777" w:rsidR="00D8172D" w:rsidRPr="00825949" w:rsidRDefault="00D8172D" w:rsidP="00D8172D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sz w:val="24"/>
          <w:szCs w:val="24"/>
        </w:rPr>
      </w:pPr>
      <w:r w:rsidRPr="00825949">
        <w:rPr>
          <w:rFonts w:asciiTheme="minorBidi" w:hAnsiTheme="minorBidi" w:cstheme="minorBidi"/>
          <w:sz w:val="24"/>
          <w:szCs w:val="24"/>
        </w:rPr>
        <w:t xml:space="preserve"> </w:t>
      </w:r>
      <w:r w:rsidRPr="00825949">
        <w:rPr>
          <w:rFonts w:asciiTheme="minorBidi" w:hAnsiTheme="minorBidi" w:cstheme="minorBidi"/>
          <w:b/>
          <w:bCs/>
          <w:sz w:val="24"/>
          <w:szCs w:val="24"/>
        </w:rPr>
        <w:t>Reusability</w:t>
      </w:r>
      <w:r w:rsidRPr="00825949">
        <w:rPr>
          <w:rFonts w:asciiTheme="minorBidi" w:hAnsiTheme="minorBidi" w:cstheme="minorBidi"/>
          <w:sz w:val="24"/>
          <w:szCs w:val="24"/>
        </w:rPr>
        <w:t xml:space="preserve">: The components of the system can be reused for the development of </w:t>
      </w:r>
      <w:del w:id="64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delText xml:space="preserve">a </w:delText>
        </w:r>
      </w:del>
      <w:r w:rsidRPr="00825949">
        <w:rPr>
          <w:rFonts w:asciiTheme="minorBidi" w:hAnsiTheme="minorBidi" w:cstheme="minorBidi"/>
          <w:sz w:val="24"/>
          <w:szCs w:val="24"/>
        </w:rPr>
        <w:t>different applications.</w:t>
      </w:r>
    </w:p>
    <w:p w14:paraId="3162DCB9" w14:textId="77777777" w:rsidR="00D8172D" w:rsidRPr="00825949" w:rsidRDefault="00D8172D" w:rsidP="00D8172D">
      <w:pPr>
        <w:pStyle w:val="ListParagraph"/>
        <w:rPr>
          <w:rFonts w:asciiTheme="minorBidi" w:hAnsiTheme="minorBidi" w:cstheme="minorBidi"/>
          <w:sz w:val="24"/>
          <w:szCs w:val="24"/>
        </w:rPr>
      </w:pPr>
    </w:p>
    <w:p w14:paraId="38BA7947" w14:textId="77777777" w:rsidR="00D8172D" w:rsidRPr="00825949" w:rsidRDefault="00D8172D" w:rsidP="00D8172D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sz w:val="24"/>
          <w:szCs w:val="24"/>
        </w:rPr>
      </w:pPr>
      <w:r w:rsidRPr="00825949">
        <w:rPr>
          <w:rFonts w:asciiTheme="minorBidi" w:hAnsiTheme="minorBidi" w:cstheme="minorBidi"/>
          <w:b/>
          <w:bCs/>
          <w:sz w:val="24"/>
          <w:szCs w:val="24"/>
        </w:rPr>
        <w:t>Modularity:</w:t>
      </w:r>
      <w:r w:rsidRPr="00825949">
        <w:rPr>
          <w:rFonts w:asciiTheme="minorBidi" w:hAnsiTheme="minorBidi" w:cstheme="minorBidi"/>
          <w:sz w:val="24"/>
          <w:szCs w:val="24"/>
        </w:rPr>
        <w:t xml:space="preserve"> The application is well structured as modules to ensure better readability, a reduction in the risk of error</w:t>
      </w:r>
      <w:ins w:id="65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t>,</w:t>
        </w:r>
      </w:ins>
      <w:r w:rsidRPr="00825949">
        <w:rPr>
          <w:rFonts w:asciiTheme="minorBidi" w:hAnsiTheme="minorBidi" w:cstheme="minorBidi"/>
          <w:sz w:val="24"/>
          <w:szCs w:val="24"/>
        </w:rPr>
        <w:t xml:space="preserve"> and the possibility of selective tests</w:t>
      </w:r>
      <w:ins w:id="66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t>.</w:t>
        </w:r>
      </w:ins>
    </w:p>
    <w:p w14:paraId="64CB6AFD" w14:textId="77777777" w:rsidR="00D8172D" w:rsidRDefault="00D8172D" w:rsidP="00D8172D">
      <w:pPr>
        <w:pStyle w:val="ListParagraph"/>
      </w:pPr>
    </w:p>
    <w:p w14:paraId="6AD44FB6" w14:textId="77777777" w:rsidR="00D8172D" w:rsidRPr="00E71F35" w:rsidRDefault="00D8172D" w:rsidP="00D8172D">
      <w:pPr>
        <w:pStyle w:val="Heading2"/>
      </w:pPr>
      <w:bookmarkStart w:id="67" w:name="_Toc75356605"/>
      <w:bookmarkStart w:id="68" w:name="_Toc75356845"/>
      <w:bookmarkStart w:id="69" w:name="_Toc75356936"/>
      <w:bookmarkStart w:id="70" w:name="_Toc75585023"/>
      <w:bookmarkStart w:id="71" w:name="_Toc121263169"/>
      <w:r w:rsidRPr="00E71F35">
        <w:t>2.</w:t>
      </w:r>
      <w:r>
        <w:t>3</w:t>
      </w:r>
      <w:r w:rsidRPr="00E71F35">
        <w:t xml:space="preserve"> Identification of Actors</w:t>
      </w:r>
      <w:bookmarkEnd w:id="67"/>
      <w:bookmarkEnd w:id="68"/>
      <w:bookmarkEnd w:id="69"/>
      <w:bookmarkEnd w:id="70"/>
      <w:bookmarkEnd w:id="71"/>
    </w:p>
    <w:p w14:paraId="6E02F738" w14:textId="77777777" w:rsidR="00D8172D" w:rsidRPr="00825949" w:rsidRDefault="00D8172D" w:rsidP="00D8172D">
      <w:pPr>
        <w:rPr>
          <w:rFonts w:asciiTheme="minorBidi" w:hAnsiTheme="minorBidi" w:cstheme="minorBidi"/>
          <w:sz w:val="24"/>
          <w:szCs w:val="24"/>
        </w:rPr>
      </w:pPr>
      <w:ins w:id="72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t>The</w:t>
        </w:r>
      </w:ins>
      <w:del w:id="73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delText>An</w:delText>
        </w:r>
      </w:del>
      <w:r w:rsidRPr="00825949">
        <w:rPr>
          <w:rFonts w:asciiTheme="minorBidi" w:hAnsiTheme="minorBidi" w:cstheme="minorBidi"/>
          <w:sz w:val="24"/>
          <w:szCs w:val="24"/>
        </w:rPr>
        <w:t xml:space="preserve"> actor is </w:t>
      </w:r>
      <w:del w:id="74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delText xml:space="preserve">an entity </w:delText>
        </w:r>
      </w:del>
      <w:r w:rsidRPr="00825949">
        <w:rPr>
          <w:rFonts w:asciiTheme="minorBidi" w:hAnsiTheme="minorBidi" w:cstheme="minorBidi"/>
          <w:sz w:val="24"/>
          <w:szCs w:val="24"/>
        </w:rPr>
        <w:t>external to the system. It represents a person or other computer system waiting for one or more services offered by an interface access. It interacts with the system by sending or receiving messages</w:t>
      </w:r>
      <w:ins w:id="75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t>.</w:t>
        </w:r>
      </w:ins>
    </w:p>
    <w:p w14:paraId="02D31429" w14:textId="77777777" w:rsidR="00D8172D" w:rsidRPr="00825949" w:rsidRDefault="00D8172D" w:rsidP="00D8172D">
      <w:pPr>
        <w:rPr>
          <w:rFonts w:asciiTheme="minorBidi" w:hAnsiTheme="minorBidi" w:cstheme="minorBidi"/>
          <w:sz w:val="24"/>
          <w:szCs w:val="24"/>
        </w:rPr>
      </w:pPr>
      <w:r w:rsidRPr="00825949">
        <w:rPr>
          <w:rFonts w:asciiTheme="minorBidi" w:hAnsiTheme="minorBidi" w:cstheme="minorBidi"/>
          <w:sz w:val="24"/>
          <w:szCs w:val="24"/>
        </w:rPr>
        <w:t>The actors that will interact with the system are:</w:t>
      </w:r>
    </w:p>
    <w:p w14:paraId="76B92343" w14:textId="77777777" w:rsidR="00D8172D" w:rsidRPr="00825949" w:rsidRDefault="00D8172D" w:rsidP="00D8172D">
      <w:pPr>
        <w:rPr>
          <w:rFonts w:asciiTheme="minorBidi" w:hAnsiTheme="minorBidi" w:cstheme="minorBidi"/>
          <w:sz w:val="24"/>
          <w:szCs w:val="24"/>
        </w:rPr>
      </w:pPr>
      <w:r w:rsidRPr="00825949">
        <w:rPr>
          <w:rFonts w:asciiTheme="minorBidi" w:hAnsiTheme="minorBidi" w:cstheme="minorBidi"/>
          <w:sz w:val="24"/>
          <w:szCs w:val="24"/>
        </w:rPr>
        <w:tab/>
      </w:r>
      <w:r w:rsidRPr="00825949">
        <w:rPr>
          <w:rFonts w:asciiTheme="minorBidi" w:hAnsiTheme="minorBidi" w:cstheme="minorBidi"/>
          <w:sz w:val="24"/>
          <w:szCs w:val="24"/>
        </w:rPr>
        <w:tab/>
        <w:t>Administrator: This is the person who manages the entire application</w:t>
      </w:r>
      <w:ins w:id="76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t>,</w:t>
        </w:r>
      </w:ins>
      <w:r w:rsidRPr="00825949">
        <w:rPr>
          <w:rFonts w:asciiTheme="minorBidi" w:hAnsiTheme="minorBidi" w:cstheme="minorBidi"/>
          <w:sz w:val="24"/>
          <w:szCs w:val="24"/>
        </w:rPr>
        <w:t xml:space="preserve"> which </w:t>
      </w:r>
      <w:ins w:id="77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t>includes</w:t>
        </w:r>
      </w:ins>
      <w:del w:id="78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delText>include</w:delText>
        </w:r>
      </w:del>
      <w:r w:rsidRPr="00825949">
        <w:rPr>
          <w:rFonts w:asciiTheme="minorBidi" w:hAnsiTheme="minorBidi" w:cstheme="minorBidi"/>
          <w:sz w:val="24"/>
          <w:szCs w:val="24"/>
        </w:rPr>
        <w:t xml:space="preserve"> managing users</w:t>
      </w:r>
      <w:del w:id="79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delText>,</w:delText>
        </w:r>
      </w:del>
      <w:r w:rsidRPr="00825949">
        <w:rPr>
          <w:rFonts w:asciiTheme="minorBidi" w:hAnsiTheme="minorBidi" w:cstheme="minorBidi"/>
          <w:sz w:val="24"/>
          <w:szCs w:val="24"/>
        </w:rPr>
        <w:t xml:space="preserve"> and</w:t>
      </w:r>
      <w:r>
        <w:rPr>
          <w:rFonts w:asciiTheme="minorBidi" w:hAnsiTheme="minorBidi" w:cstheme="minorBidi"/>
          <w:sz w:val="24"/>
          <w:szCs w:val="24"/>
        </w:rPr>
        <w:t xml:space="preserve"> transporters</w:t>
      </w:r>
      <w:r w:rsidRPr="00825949">
        <w:rPr>
          <w:rFonts w:asciiTheme="minorBidi" w:hAnsiTheme="minorBidi" w:cstheme="minorBidi"/>
          <w:sz w:val="24"/>
          <w:szCs w:val="24"/>
        </w:rPr>
        <w:t>.</w:t>
      </w:r>
    </w:p>
    <w:p w14:paraId="378AAE4A" w14:textId="77777777" w:rsidR="00D8172D" w:rsidRPr="00825949" w:rsidRDefault="00D8172D" w:rsidP="00D8172D">
      <w:pPr>
        <w:rPr>
          <w:rFonts w:asciiTheme="minorBidi" w:hAnsiTheme="minorBidi" w:cstheme="minorBidi"/>
          <w:sz w:val="24"/>
          <w:szCs w:val="24"/>
        </w:rPr>
      </w:pPr>
      <w:r w:rsidRPr="00825949">
        <w:rPr>
          <w:rFonts w:asciiTheme="minorBidi" w:hAnsiTheme="minorBidi" w:cstheme="minorBidi"/>
          <w:sz w:val="24"/>
          <w:szCs w:val="24"/>
        </w:rPr>
        <w:tab/>
      </w:r>
      <w:r w:rsidRPr="00825949">
        <w:rPr>
          <w:rFonts w:asciiTheme="minorBidi" w:hAnsiTheme="minorBidi" w:cstheme="minorBidi"/>
          <w:sz w:val="24"/>
          <w:szCs w:val="24"/>
        </w:rPr>
        <w:tab/>
        <w:t>User: He</w:t>
      </w:r>
      <w:ins w:id="80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t xml:space="preserve"> is</w:t>
        </w:r>
      </w:ins>
      <w:del w:id="81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delText>’s</w:delText>
        </w:r>
      </w:del>
      <w:r w:rsidRPr="00825949">
        <w:rPr>
          <w:rFonts w:asciiTheme="minorBidi" w:hAnsiTheme="minorBidi" w:cstheme="minorBidi"/>
          <w:sz w:val="24"/>
          <w:szCs w:val="24"/>
        </w:rPr>
        <w:t xml:space="preserve"> the basic user </w:t>
      </w:r>
      <w:ins w:id="82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t>who</w:t>
        </w:r>
      </w:ins>
      <w:del w:id="83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delText>that will</w:delText>
        </w:r>
      </w:del>
      <w:r w:rsidRPr="00825949">
        <w:rPr>
          <w:rFonts w:asciiTheme="minorBidi" w:hAnsiTheme="minorBidi" w:cstheme="minorBidi"/>
          <w:sz w:val="24"/>
          <w:szCs w:val="24"/>
        </w:rPr>
        <w:t xml:space="preserve"> </w:t>
      </w:r>
      <w:ins w:id="84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t>benefits</w:t>
        </w:r>
      </w:ins>
      <w:del w:id="85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delText>benefit</w:delText>
        </w:r>
      </w:del>
      <w:r w:rsidRPr="00825949">
        <w:rPr>
          <w:rFonts w:asciiTheme="minorBidi" w:hAnsiTheme="minorBidi" w:cstheme="minorBidi"/>
          <w:sz w:val="24"/>
          <w:szCs w:val="24"/>
        </w:rPr>
        <w:t xml:space="preserve"> from the features of the application.</w:t>
      </w:r>
    </w:p>
    <w:p w14:paraId="5E4D1B7B" w14:textId="77777777" w:rsidR="00D8172D" w:rsidRDefault="00D8172D" w:rsidP="00D8172D"/>
    <w:p w14:paraId="4F242C47" w14:textId="77777777" w:rsidR="00D8172D" w:rsidRDefault="00D8172D" w:rsidP="00D8172D"/>
    <w:p w14:paraId="39C37D87" w14:textId="77777777" w:rsidR="00D8172D" w:rsidRDefault="00D8172D" w:rsidP="00D8172D">
      <w:pPr>
        <w:pStyle w:val="Heading2"/>
      </w:pPr>
      <w:r>
        <w:rPr>
          <w:b/>
          <w:bCs/>
          <w:szCs w:val="32"/>
        </w:rPr>
        <w:t xml:space="preserve"> </w:t>
      </w:r>
      <w:bookmarkStart w:id="86" w:name="_Toc75356606"/>
      <w:bookmarkStart w:id="87" w:name="_Toc75356846"/>
      <w:bookmarkStart w:id="88" w:name="_Toc75356937"/>
      <w:bookmarkStart w:id="89" w:name="_Toc121263170"/>
      <w:r>
        <w:rPr>
          <w:rStyle w:val="Heading2Char"/>
          <w:rFonts w:eastAsia="Calibri"/>
        </w:rPr>
        <w:t>2.4 Use-case diagrams</w:t>
      </w:r>
      <w:bookmarkEnd w:id="86"/>
      <w:bookmarkEnd w:id="87"/>
      <w:bookmarkEnd w:id="88"/>
      <w:bookmarkEnd w:id="89"/>
    </w:p>
    <w:p w14:paraId="1BB386CD" w14:textId="77777777" w:rsidR="00D8172D" w:rsidRPr="00310D3E" w:rsidRDefault="00D8172D" w:rsidP="00D8172D">
      <w:pPr>
        <w:rPr>
          <w:rFonts w:asciiTheme="minorBidi" w:hAnsiTheme="minorBidi" w:cstheme="minorBidi"/>
          <w:sz w:val="24"/>
          <w:szCs w:val="24"/>
        </w:rPr>
      </w:pPr>
      <w:r w:rsidRPr="00310D3E">
        <w:rPr>
          <w:rFonts w:asciiTheme="minorBidi" w:hAnsiTheme="minorBidi" w:cstheme="minorBidi"/>
          <w:sz w:val="24"/>
          <w:szCs w:val="24"/>
        </w:rPr>
        <w:t xml:space="preserve">A use case diagram is a behavior diagram that visualizes the observable interactions between actors and the system under development. The diagram consists of the system, </w:t>
      </w:r>
      <w:del w:id="90" w:author="Pubsure" w:date="2021-06-24T07:50:00Z">
        <w:r w:rsidRPr="00310D3E">
          <w:rPr>
            <w:rFonts w:asciiTheme="minorBidi" w:hAnsiTheme="minorBidi" w:cstheme="minorBidi"/>
            <w:sz w:val="24"/>
            <w:szCs w:val="24"/>
          </w:rPr>
          <w:delText xml:space="preserve">the </w:delText>
        </w:r>
      </w:del>
      <w:r w:rsidRPr="00310D3E">
        <w:rPr>
          <w:rFonts w:asciiTheme="minorBidi" w:hAnsiTheme="minorBidi" w:cstheme="minorBidi"/>
          <w:sz w:val="24"/>
          <w:szCs w:val="24"/>
        </w:rPr>
        <w:t>related use cases</w:t>
      </w:r>
      <w:ins w:id="91" w:author="Pubsure" w:date="2021-06-24T07:50:00Z">
        <w:r w:rsidRPr="00310D3E">
          <w:rPr>
            <w:rFonts w:asciiTheme="minorBidi" w:hAnsiTheme="minorBidi" w:cstheme="minorBidi"/>
            <w:sz w:val="24"/>
            <w:szCs w:val="24"/>
          </w:rPr>
          <w:t>,</w:t>
        </w:r>
      </w:ins>
      <w:r w:rsidRPr="00310D3E">
        <w:rPr>
          <w:rFonts w:asciiTheme="minorBidi" w:hAnsiTheme="minorBidi" w:cstheme="minorBidi"/>
          <w:sz w:val="24"/>
          <w:szCs w:val="24"/>
        </w:rPr>
        <w:t xml:space="preserve"> and actors. </w:t>
      </w:r>
    </w:p>
    <w:p w14:paraId="51472962" w14:textId="77777777" w:rsidR="00D8172D" w:rsidRPr="00310D3E" w:rsidRDefault="00D8172D" w:rsidP="00D8172D">
      <w:pPr>
        <w:rPr>
          <w:rFonts w:asciiTheme="minorBidi" w:hAnsiTheme="minorBidi" w:cstheme="minorBidi"/>
          <w:sz w:val="24"/>
          <w:szCs w:val="24"/>
        </w:rPr>
      </w:pPr>
    </w:p>
    <w:p w14:paraId="320B764F" w14:textId="77777777" w:rsidR="00D8172D" w:rsidRPr="00310D3E" w:rsidRDefault="00D8172D" w:rsidP="00D8172D">
      <w:pPr>
        <w:rPr>
          <w:rFonts w:asciiTheme="minorBidi" w:hAnsiTheme="minorBidi" w:cstheme="minorBidi"/>
          <w:sz w:val="24"/>
          <w:szCs w:val="24"/>
        </w:rPr>
      </w:pPr>
      <w:r w:rsidRPr="00310D3E">
        <w:rPr>
          <w:rFonts w:asciiTheme="minorBidi" w:hAnsiTheme="minorBidi" w:cstheme="minorBidi"/>
          <w:sz w:val="24"/>
          <w:szCs w:val="24"/>
        </w:rPr>
        <w:t xml:space="preserve">In this section, we present the needs of our system in a formal </w:t>
      </w:r>
      <w:ins w:id="92" w:author="Pubsure" w:date="2021-06-24T07:50:00Z">
        <w:r w:rsidRPr="00310D3E">
          <w:rPr>
            <w:rFonts w:asciiTheme="minorBidi" w:hAnsiTheme="minorBidi" w:cstheme="minorBidi"/>
            <w:sz w:val="24"/>
            <w:szCs w:val="24"/>
          </w:rPr>
          <w:t>manner</w:t>
        </w:r>
      </w:ins>
      <w:del w:id="93" w:author="Pubsure" w:date="2021-06-24T07:50:00Z">
        <w:r w:rsidRPr="00310D3E">
          <w:rPr>
            <w:rFonts w:asciiTheme="minorBidi" w:hAnsiTheme="minorBidi" w:cstheme="minorBidi"/>
            <w:sz w:val="24"/>
            <w:szCs w:val="24"/>
          </w:rPr>
          <w:delText>way</w:delText>
        </w:r>
      </w:del>
      <w:r w:rsidRPr="00310D3E">
        <w:rPr>
          <w:rFonts w:asciiTheme="minorBidi" w:hAnsiTheme="minorBidi" w:cstheme="minorBidi"/>
          <w:sz w:val="24"/>
          <w:szCs w:val="24"/>
        </w:rPr>
        <w:t xml:space="preserve"> using </w:t>
      </w:r>
      <w:del w:id="94" w:author="Pubsure" w:date="2021-06-24T07:50:00Z">
        <w:r w:rsidRPr="00310D3E">
          <w:rPr>
            <w:rFonts w:asciiTheme="minorBidi" w:hAnsiTheme="minorBidi" w:cstheme="minorBidi"/>
            <w:sz w:val="24"/>
            <w:szCs w:val="24"/>
          </w:rPr>
          <w:delText xml:space="preserve">the </w:delText>
        </w:r>
      </w:del>
      <w:ins w:id="95" w:author="Pubsure" w:date="2021-06-24T07:50:00Z">
        <w:r w:rsidRPr="00310D3E">
          <w:rPr>
            <w:rFonts w:asciiTheme="minorBidi" w:hAnsiTheme="minorBidi" w:cstheme="minorBidi"/>
            <w:sz w:val="24"/>
            <w:szCs w:val="24"/>
          </w:rPr>
          <w:t>unified modeling</w:t>
        </w:r>
      </w:ins>
      <w:del w:id="96" w:author="Pubsure" w:date="2021-06-24T07:50:00Z">
        <w:r w:rsidRPr="00310D3E">
          <w:rPr>
            <w:rFonts w:asciiTheme="minorBidi" w:hAnsiTheme="minorBidi" w:cstheme="minorBidi"/>
            <w:sz w:val="24"/>
            <w:szCs w:val="24"/>
          </w:rPr>
          <w:delText>Unified Modeling</w:delText>
        </w:r>
      </w:del>
      <w:r w:rsidRPr="00310D3E">
        <w:rPr>
          <w:rFonts w:asciiTheme="minorBidi" w:hAnsiTheme="minorBidi" w:cstheme="minorBidi"/>
          <w:sz w:val="24"/>
          <w:szCs w:val="24"/>
        </w:rPr>
        <w:t xml:space="preserve"> </w:t>
      </w:r>
      <w:ins w:id="97" w:author="Pubsure" w:date="2021-06-24T07:50:00Z">
        <w:r w:rsidRPr="00310D3E">
          <w:rPr>
            <w:rFonts w:asciiTheme="minorBidi" w:hAnsiTheme="minorBidi" w:cstheme="minorBidi"/>
            <w:sz w:val="24"/>
            <w:szCs w:val="24"/>
          </w:rPr>
          <w:t>language</w:t>
        </w:r>
      </w:ins>
      <w:del w:id="98" w:author="Pubsure" w:date="2021-06-24T07:50:00Z">
        <w:r w:rsidRPr="00310D3E">
          <w:rPr>
            <w:rFonts w:asciiTheme="minorBidi" w:hAnsiTheme="minorBidi" w:cstheme="minorBidi"/>
            <w:sz w:val="24"/>
            <w:szCs w:val="24"/>
          </w:rPr>
          <w:delText>Language</w:delText>
        </w:r>
      </w:del>
      <w:r w:rsidRPr="00310D3E">
        <w:rPr>
          <w:rFonts w:asciiTheme="minorBidi" w:hAnsiTheme="minorBidi" w:cstheme="minorBidi"/>
          <w:sz w:val="24"/>
          <w:szCs w:val="24"/>
        </w:rPr>
        <w:t xml:space="preserve"> (UML) use case diagrams. These </w:t>
      </w:r>
      <w:del w:id="99" w:author="Pubsure" w:date="2021-06-24T07:50:00Z">
        <w:r w:rsidRPr="00310D3E">
          <w:rPr>
            <w:rFonts w:asciiTheme="minorBidi" w:hAnsiTheme="minorBidi" w:cstheme="minorBidi"/>
            <w:sz w:val="24"/>
            <w:szCs w:val="24"/>
          </w:rPr>
          <w:delText xml:space="preserve">various </w:delText>
        </w:r>
      </w:del>
      <w:r w:rsidRPr="00310D3E">
        <w:rPr>
          <w:rFonts w:asciiTheme="minorBidi" w:hAnsiTheme="minorBidi" w:cstheme="minorBidi"/>
          <w:sz w:val="24"/>
          <w:szCs w:val="24"/>
        </w:rPr>
        <w:t xml:space="preserve">features are described in the </w:t>
      </w:r>
      <w:ins w:id="100" w:author="Pubsure" w:date="2021-06-24T07:50:00Z">
        <w:r w:rsidRPr="00310D3E">
          <w:rPr>
            <w:rFonts w:asciiTheme="minorBidi" w:hAnsiTheme="minorBidi" w:cstheme="minorBidi"/>
            <w:sz w:val="24"/>
            <w:szCs w:val="24"/>
          </w:rPr>
          <w:t xml:space="preserve">following </w:t>
        </w:r>
      </w:ins>
      <w:r w:rsidRPr="00310D3E">
        <w:rPr>
          <w:rFonts w:asciiTheme="minorBidi" w:hAnsiTheme="minorBidi" w:cstheme="minorBidi"/>
          <w:sz w:val="24"/>
          <w:szCs w:val="24"/>
        </w:rPr>
        <w:t>diagrams</w:t>
      </w:r>
      <w:del w:id="101" w:author="Pubsure" w:date="2021-06-24T07:50:00Z">
        <w:r w:rsidRPr="00310D3E">
          <w:rPr>
            <w:rFonts w:asciiTheme="minorBidi" w:hAnsiTheme="minorBidi" w:cstheme="minorBidi"/>
            <w:sz w:val="24"/>
            <w:szCs w:val="24"/>
          </w:rPr>
          <w:delText xml:space="preserve"> below</w:delText>
        </w:r>
      </w:del>
      <w:r w:rsidRPr="00310D3E">
        <w:rPr>
          <w:rFonts w:asciiTheme="minorBidi" w:hAnsiTheme="minorBidi" w:cstheme="minorBidi"/>
          <w:sz w:val="24"/>
          <w:szCs w:val="24"/>
        </w:rPr>
        <w:t>.</w:t>
      </w:r>
    </w:p>
    <w:p w14:paraId="7CC68924" w14:textId="77777777" w:rsidR="00D8172D" w:rsidRDefault="00D8172D" w:rsidP="00D8172D">
      <w:pPr>
        <w:rPr>
          <w:rFonts w:cs="Calibri"/>
          <w:sz w:val="26"/>
          <w:szCs w:val="26"/>
        </w:rPr>
      </w:pPr>
    </w:p>
    <w:p w14:paraId="67881F1D" w14:textId="77777777" w:rsidR="00D8172D" w:rsidRDefault="00D8172D" w:rsidP="00D8172D">
      <w:pPr>
        <w:pStyle w:val="Heading3"/>
      </w:pPr>
      <w:r>
        <w:rPr>
          <w:rFonts w:cs="Calibri"/>
        </w:rPr>
        <w:t xml:space="preserve"> </w:t>
      </w:r>
      <w:bookmarkStart w:id="102" w:name="_Toc75356607"/>
      <w:bookmarkStart w:id="103" w:name="_Toc75356847"/>
      <w:bookmarkStart w:id="104" w:name="_Toc75356938"/>
      <w:bookmarkStart w:id="105" w:name="_Toc75585024"/>
      <w:bookmarkStart w:id="106" w:name="_Toc121263171"/>
      <w:r>
        <w:rPr>
          <w:rStyle w:val="Heading2Char"/>
        </w:rPr>
        <w:t>2.4.1 Global use-case diagram:</w:t>
      </w:r>
      <w:bookmarkEnd w:id="102"/>
      <w:bookmarkEnd w:id="103"/>
      <w:bookmarkEnd w:id="104"/>
      <w:bookmarkEnd w:id="105"/>
      <w:bookmarkEnd w:id="106"/>
    </w:p>
    <w:p w14:paraId="6C1E913F" w14:textId="77777777" w:rsidR="00D8172D" w:rsidRDefault="00D8172D" w:rsidP="00D8172D">
      <w:pPr>
        <w:rPr>
          <w:rFonts w:cs="Calibri"/>
          <w:sz w:val="26"/>
          <w:szCs w:val="26"/>
        </w:rPr>
      </w:pPr>
    </w:p>
    <w:p w14:paraId="6BB7056F" w14:textId="77777777" w:rsidR="00D8172D" w:rsidRPr="00825949" w:rsidRDefault="00D8172D" w:rsidP="00D8172D">
      <w:pPr>
        <w:rPr>
          <w:rFonts w:asciiTheme="minorBidi" w:hAnsiTheme="minorBidi" w:cstheme="minorBidi"/>
          <w:sz w:val="24"/>
          <w:szCs w:val="24"/>
        </w:rPr>
      </w:pPr>
      <w:r w:rsidRPr="00825949">
        <w:rPr>
          <w:rFonts w:asciiTheme="minorBidi" w:hAnsiTheme="minorBidi" w:cstheme="minorBidi"/>
          <w:sz w:val="24"/>
          <w:szCs w:val="24"/>
        </w:rPr>
        <w:t>The Figure describes</w:t>
      </w:r>
      <w:ins w:id="107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t>,</w:t>
        </w:r>
      </w:ins>
      <w:r w:rsidRPr="00825949">
        <w:rPr>
          <w:rFonts w:asciiTheme="minorBidi" w:hAnsiTheme="minorBidi" w:cstheme="minorBidi"/>
          <w:sz w:val="24"/>
          <w:szCs w:val="24"/>
        </w:rPr>
        <w:t xml:space="preserve"> in a general way</w:t>
      </w:r>
      <w:ins w:id="108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t>,</w:t>
        </w:r>
      </w:ins>
      <w:r w:rsidRPr="00825949">
        <w:rPr>
          <w:rFonts w:asciiTheme="minorBidi" w:hAnsiTheme="minorBidi" w:cstheme="minorBidi"/>
          <w:sz w:val="24"/>
          <w:szCs w:val="24"/>
        </w:rPr>
        <w:t xml:space="preserve"> the actors of the system as well as the functionalities. A detailed description of the different </w:t>
      </w:r>
      <w:ins w:id="109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t>use cases</w:t>
        </w:r>
      </w:ins>
      <w:del w:id="110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delText>use-case</w:delText>
        </w:r>
      </w:del>
      <w:r w:rsidRPr="00825949">
        <w:rPr>
          <w:rFonts w:asciiTheme="minorBidi" w:hAnsiTheme="minorBidi" w:cstheme="minorBidi"/>
          <w:sz w:val="24"/>
          <w:szCs w:val="24"/>
        </w:rPr>
        <w:t xml:space="preserve"> will follow.</w:t>
      </w:r>
    </w:p>
    <w:p w14:paraId="675874B9" w14:textId="150F500A" w:rsidR="00D8172D" w:rsidRDefault="003B5796" w:rsidP="00D8172D">
      <w:pPr>
        <w:keepNext/>
      </w:pPr>
      <w:r>
        <w:rPr>
          <w:noProof/>
        </w:rPr>
        <w:drawing>
          <wp:inline distT="0" distB="0" distL="0" distR="0" wp14:anchorId="5FB3E5BB" wp14:editId="3D0F752F">
            <wp:extent cx="5753100" cy="4533900"/>
            <wp:effectExtent l="0" t="0" r="0" b="0"/>
            <wp:docPr id="802999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2D1B8" w14:textId="77777777" w:rsidR="00D8172D" w:rsidRDefault="00D8172D" w:rsidP="00D8172D">
      <w:pPr>
        <w:pStyle w:val="Caption"/>
        <w:ind w:left="2160" w:firstLine="720"/>
      </w:pPr>
      <w:bookmarkStart w:id="111" w:name="_Toc121263469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45264A">
        <w:t>:General use case diagram</w:t>
      </w:r>
      <w:bookmarkEnd w:id="111"/>
    </w:p>
    <w:p w14:paraId="00B46AFF" w14:textId="77777777" w:rsidR="00D8172D" w:rsidRDefault="00D8172D" w:rsidP="00D8172D">
      <w:pPr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ab/>
      </w:r>
      <w:r>
        <w:rPr>
          <w:rFonts w:cs="Calibri"/>
          <w:sz w:val="26"/>
          <w:szCs w:val="26"/>
        </w:rPr>
        <w:tab/>
      </w:r>
      <w:r>
        <w:rPr>
          <w:rFonts w:cs="Calibri"/>
          <w:sz w:val="26"/>
          <w:szCs w:val="26"/>
        </w:rPr>
        <w:tab/>
      </w:r>
      <w:r>
        <w:rPr>
          <w:rFonts w:cs="Calibri"/>
          <w:sz w:val="26"/>
          <w:szCs w:val="26"/>
        </w:rPr>
        <w:tab/>
      </w:r>
      <w:r>
        <w:rPr>
          <w:rFonts w:cs="Calibri"/>
          <w:sz w:val="26"/>
          <w:szCs w:val="26"/>
        </w:rPr>
        <w:tab/>
      </w:r>
      <w:r>
        <w:rPr>
          <w:rFonts w:cs="Calibri"/>
          <w:sz w:val="26"/>
          <w:szCs w:val="26"/>
        </w:rPr>
        <w:tab/>
      </w:r>
    </w:p>
    <w:p w14:paraId="24796260" w14:textId="77777777" w:rsidR="00D8172D" w:rsidRDefault="00D8172D" w:rsidP="00D8172D">
      <w:pPr>
        <w:pStyle w:val="Heading3"/>
      </w:pPr>
      <w:bookmarkStart w:id="112" w:name="_Toc75356608"/>
      <w:bookmarkStart w:id="113" w:name="_Toc75356848"/>
      <w:bookmarkStart w:id="114" w:name="_Toc75356939"/>
      <w:bookmarkStart w:id="115" w:name="_Toc75585025"/>
      <w:bookmarkStart w:id="116" w:name="_Toc121263172"/>
      <w:r>
        <w:rPr>
          <w:rStyle w:val="Heading2Char"/>
        </w:rPr>
        <w:lastRenderedPageBreak/>
        <w:t>2.4.2 Authentication use-case diagram:</w:t>
      </w:r>
      <w:bookmarkEnd w:id="112"/>
      <w:bookmarkEnd w:id="113"/>
      <w:bookmarkEnd w:id="114"/>
      <w:bookmarkEnd w:id="115"/>
      <w:bookmarkEnd w:id="116"/>
    </w:p>
    <w:p w14:paraId="5FBFB705" w14:textId="77777777" w:rsidR="00D8172D" w:rsidRPr="00825949" w:rsidRDefault="00D8172D" w:rsidP="00D8172D">
      <w:pPr>
        <w:rPr>
          <w:rFonts w:asciiTheme="minorBidi" w:hAnsiTheme="minorBidi" w:cstheme="minorBidi"/>
          <w:sz w:val="24"/>
          <w:szCs w:val="24"/>
        </w:rPr>
      </w:pPr>
      <w:ins w:id="117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t>The figure</w:t>
        </w:r>
      </w:ins>
      <w:del w:id="118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delText>Figure</w:delText>
        </w:r>
      </w:del>
      <w:r w:rsidRPr="00825949">
        <w:rPr>
          <w:rFonts w:asciiTheme="minorBidi" w:hAnsiTheme="minorBidi" w:cstheme="minorBidi"/>
          <w:sz w:val="24"/>
          <w:szCs w:val="24"/>
        </w:rPr>
        <w:t xml:space="preserve"> represents the </w:t>
      </w:r>
      <w:ins w:id="119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t>use-case</w:t>
        </w:r>
      </w:ins>
      <w:del w:id="120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delText>use case</w:delText>
        </w:r>
      </w:del>
      <w:r w:rsidRPr="00825949">
        <w:rPr>
          <w:rFonts w:asciiTheme="minorBidi" w:hAnsiTheme="minorBidi" w:cstheme="minorBidi"/>
          <w:sz w:val="24"/>
          <w:szCs w:val="24"/>
        </w:rPr>
        <w:t xml:space="preserve"> diagram of authentication. The user will be able to have access to the application with his email and password</w:t>
      </w:r>
      <w:ins w:id="121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t>,</w:t>
        </w:r>
      </w:ins>
      <w:r w:rsidRPr="00825949">
        <w:rPr>
          <w:rFonts w:asciiTheme="minorBidi" w:hAnsiTheme="minorBidi" w:cstheme="minorBidi"/>
          <w:sz w:val="24"/>
          <w:szCs w:val="24"/>
        </w:rPr>
        <w:t xml:space="preserve"> as well as restore access to the application through Restore Password Action in case of </w:t>
      </w:r>
      <w:ins w:id="122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t xml:space="preserve">a </w:t>
        </w:r>
      </w:ins>
      <w:r w:rsidRPr="00825949">
        <w:rPr>
          <w:rFonts w:asciiTheme="minorBidi" w:hAnsiTheme="minorBidi" w:cstheme="minorBidi"/>
          <w:sz w:val="24"/>
          <w:szCs w:val="24"/>
        </w:rPr>
        <w:t>forgotten password.</w:t>
      </w:r>
    </w:p>
    <w:p w14:paraId="58DD1E5C" w14:textId="77777777" w:rsidR="00D8172D" w:rsidRDefault="00D8172D" w:rsidP="00D8172D">
      <w:pPr>
        <w:keepNext/>
        <w:jc w:val="both"/>
      </w:pPr>
      <w:r>
        <w:rPr>
          <w:noProof/>
        </w:rPr>
        <w:drawing>
          <wp:inline distT="0" distB="0" distL="0" distR="0" wp14:anchorId="6647095B" wp14:editId="4E3EE2DE">
            <wp:extent cx="5972810" cy="2216785"/>
            <wp:effectExtent l="0" t="0" r="889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81FE" w14:textId="77777777" w:rsidR="00D8172D" w:rsidRDefault="00D8172D" w:rsidP="00D8172D">
      <w:pPr>
        <w:pStyle w:val="Caption"/>
        <w:ind w:left="1440" w:firstLine="720"/>
        <w:jc w:val="both"/>
      </w:pPr>
      <w:bookmarkStart w:id="123" w:name="_Toc121263470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Pr="0045264A">
        <w:t>:Authentication use case diagram</w:t>
      </w:r>
      <w:bookmarkEnd w:id="123"/>
    </w:p>
    <w:p w14:paraId="4DA1CD8E" w14:textId="77777777" w:rsidR="00D8172D" w:rsidRDefault="00D8172D" w:rsidP="00D8172D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5357AA16" w14:textId="77777777" w:rsidR="00D8172D" w:rsidRDefault="00D8172D" w:rsidP="00D8172D">
      <w:pPr>
        <w:jc w:val="both"/>
      </w:pPr>
    </w:p>
    <w:p w14:paraId="6524DE3D" w14:textId="77777777" w:rsidR="00D8172D" w:rsidRPr="001D4B23" w:rsidRDefault="00D8172D" w:rsidP="00D8172D">
      <w:pPr>
        <w:jc w:val="both"/>
        <w:rPr>
          <w:rFonts w:asciiTheme="minorBidi" w:hAnsiTheme="minorBidi" w:cstheme="minorBidi"/>
          <w:sz w:val="24"/>
          <w:szCs w:val="24"/>
        </w:rPr>
      </w:pPr>
      <w:r w:rsidRPr="001D4B23">
        <w:rPr>
          <w:rFonts w:asciiTheme="minorBidi" w:hAnsiTheme="minorBidi" w:cstheme="minorBidi"/>
          <w:sz w:val="24"/>
          <w:szCs w:val="24"/>
        </w:rPr>
        <w:t xml:space="preserve">Table 2.1 describes in </w:t>
      </w:r>
      <w:proofErr w:type="gramStart"/>
      <w:r w:rsidRPr="001D4B23">
        <w:rPr>
          <w:rFonts w:asciiTheme="minorBidi" w:hAnsiTheme="minorBidi" w:cstheme="minorBidi"/>
          <w:sz w:val="24"/>
          <w:szCs w:val="24"/>
        </w:rPr>
        <w:t>details</w:t>
      </w:r>
      <w:proofErr w:type="gramEnd"/>
      <w:r w:rsidRPr="001D4B23">
        <w:rPr>
          <w:rFonts w:asciiTheme="minorBidi" w:hAnsiTheme="minorBidi" w:cstheme="minorBidi"/>
          <w:sz w:val="24"/>
          <w:szCs w:val="24"/>
        </w:rPr>
        <w:t xml:space="preserve"> the authentication use case scenario:</w:t>
      </w:r>
    </w:p>
    <w:tbl>
      <w:tblPr>
        <w:tblW w:w="8676" w:type="dxa"/>
        <w:tblInd w:w="72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55"/>
        <w:gridCol w:w="5621"/>
      </w:tblGrid>
      <w:tr w:rsidR="00D8172D" w14:paraId="0F6B10CF" w14:textId="77777777" w:rsidTr="004F770B"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EB89B" w14:textId="77777777" w:rsidR="00D8172D" w:rsidRPr="00825949" w:rsidRDefault="00D8172D" w:rsidP="004F770B">
            <w:pPr>
              <w:pStyle w:val="ListParagraph"/>
              <w:spacing w:after="0"/>
              <w:ind w:left="0"/>
              <w:rPr>
                <w:rFonts w:asciiTheme="minorBidi" w:hAnsiTheme="minorBidi" w:cstheme="minorBidi"/>
                <w:sz w:val="24"/>
                <w:szCs w:val="24"/>
              </w:rPr>
            </w:pPr>
            <w:r w:rsidRPr="00825949">
              <w:rPr>
                <w:rFonts w:asciiTheme="minorBidi" w:hAnsiTheme="minorBidi" w:cstheme="minorBidi"/>
                <w:sz w:val="24"/>
                <w:szCs w:val="24"/>
              </w:rPr>
              <w:t>Actor</w:t>
            </w:r>
          </w:p>
        </w:tc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CE21B" w14:textId="77777777" w:rsidR="00D8172D" w:rsidRPr="00825949" w:rsidRDefault="00D8172D" w:rsidP="004F770B">
            <w:pPr>
              <w:pStyle w:val="ListParagraph"/>
              <w:spacing w:after="0"/>
              <w:ind w:left="0"/>
              <w:rPr>
                <w:rFonts w:asciiTheme="minorBidi" w:hAnsiTheme="minorBidi" w:cstheme="minorBidi"/>
                <w:sz w:val="24"/>
                <w:szCs w:val="24"/>
              </w:rPr>
            </w:pPr>
            <w:r w:rsidRPr="00825949">
              <w:rPr>
                <w:rFonts w:asciiTheme="minorBidi" w:hAnsiTheme="minorBidi" w:cstheme="minorBidi"/>
                <w:sz w:val="24"/>
                <w:szCs w:val="24"/>
              </w:rPr>
              <w:t>Admin, User</w:t>
            </w:r>
          </w:p>
        </w:tc>
      </w:tr>
      <w:tr w:rsidR="00D8172D" w14:paraId="2C13A847" w14:textId="77777777" w:rsidTr="004F770B"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0975D" w14:textId="77777777" w:rsidR="00D8172D" w:rsidRPr="00825949" w:rsidRDefault="00D8172D" w:rsidP="004F770B">
            <w:pPr>
              <w:pStyle w:val="ListParagraph"/>
              <w:spacing w:after="0"/>
              <w:ind w:left="0"/>
              <w:rPr>
                <w:rFonts w:asciiTheme="minorBidi" w:hAnsiTheme="minorBidi" w:cstheme="minorBidi"/>
                <w:sz w:val="24"/>
                <w:szCs w:val="24"/>
              </w:rPr>
            </w:pPr>
            <w:r w:rsidRPr="00825949">
              <w:rPr>
                <w:rFonts w:asciiTheme="minorBidi" w:hAnsiTheme="minorBidi" w:cstheme="minorBidi"/>
                <w:sz w:val="24"/>
                <w:szCs w:val="24"/>
              </w:rPr>
              <w:t>Objective</w:t>
            </w:r>
          </w:p>
        </w:tc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B8D2D" w14:textId="77777777" w:rsidR="00D8172D" w:rsidRPr="00825949" w:rsidRDefault="00D8172D" w:rsidP="004F770B">
            <w:pPr>
              <w:pStyle w:val="ListParagraph"/>
              <w:spacing w:after="0"/>
              <w:ind w:left="0"/>
              <w:rPr>
                <w:rFonts w:asciiTheme="minorBidi" w:hAnsiTheme="minorBidi" w:cstheme="minorBidi"/>
                <w:sz w:val="24"/>
                <w:szCs w:val="24"/>
              </w:rPr>
            </w:pPr>
            <w:r w:rsidRPr="00825949">
              <w:rPr>
                <w:rFonts w:asciiTheme="minorBidi" w:hAnsiTheme="minorBidi" w:cstheme="minorBidi"/>
                <w:sz w:val="24"/>
                <w:szCs w:val="24"/>
              </w:rPr>
              <w:t>Get authenticated and access to the application’s features</w:t>
            </w:r>
          </w:p>
        </w:tc>
      </w:tr>
      <w:tr w:rsidR="00D8172D" w14:paraId="4FCAC2D4" w14:textId="77777777" w:rsidTr="004F770B"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B76BA" w14:textId="77777777" w:rsidR="00D8172D" w:rsidRPr="00825949" w:rsidRDefault="00D8172D" w:rsidP="004F770B">
            <w:pPr>
              <w:pStyle w:val="ListParagraph"/>
              <w:spacing w:after="0"/>
              <w:ind w:left="0"/>
              <w:rPr>
                <w:rFonts w:asciiTheme="minorBidi" w:hAnsiTheme="minorBidi" w:cstheme="minorBidi"/>
                <w:sz w:val="24"/>
                <w:szCs w:val="24"/>
              </w:rPr>
            </w:pPr>
            <w:r w:rsidRPr="00825949">
              <w:rPr>
                <w:rFonts w:asciiTheme="minorBidi" w:hAnsiTheme="minorBidi" w:cstheme="minorBidi"/>
                <w:sz w:val="24"/>
                <w:szCs w:val="24"/>
              </w:rPr>
              <w:t>Pre-condition</w:t>
            </w:r>
          </w:p>
        </w:tc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66342" w14:textId="77777777" w:rsidR="00D8172D" w:rsidRPr="00825949" w:rsidRDefault="00D8172D" w:rsidP="004F770B">
            <w:pPr>
              <w:pStyle w:val="ListParagraph"/>
              <w:spacing w:after="0"/>
              <w:ind w:left="0"/>
              <w:rPr>
                <w:rFonts w:asciiTheme="minorBidi" w:hAnsiTheme="minorBidi" w:cstheme="minorBidi"/>
                <w:sz w:val="24"/>
                <w:szCs w:val="24"/>
              </w:rPr>
            </w:pPr>
            <w:r w:rsidRPr="00825949">
              <w:rPr>
                <w:rFonts w:asciiTheme="minorBidi" w:hAnsiTheme="minorBidi" w:cstheme="minorBidi"/>
                <w:sz w:val="24"/>
                <w:szCs w:val="24"/>
              </w:rPr>
              <w:t>Registered email and password</w:t>
            </w:r>
          </w:p>
        </w:tc>
      </w:tr>
      <w:tr w:rsidR="00D8172D" w14:paraId="7F67A199" w14:textId="77777777" w:rsidTr="004F770B"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10F6A" w14:textId="77777777" w:rsidR="00D8172D" w:rsidRPr="00825949" w:rsidRDefault="00D8172D" w:rsidP="004F770B">
            <w:pPr>
              <w:pStyle w:val="ListParagraph"/>
              <w:spacing w:after="0"/>
              <w:ind w:left="0"/>
              <w:rPr>
                <w:rFonts w:asciiTheme="minorBidi" w:hAnsiTheme="minorBidi" w:cstheme="minorBidi"/>
                <w:sz w:val="24"/>
                <w:szCs w:val="24"/>
              </w:rPr>
            </w:pPr>
            <w:r w:rsidRPr="00825949">
              <w:rPr>
                <w:rFonts w:asciiTheme="minorBidi" w:hAnsiTheme="minorBidi" w:cstheme="minorBidi"/>
                <w:sz w:val="24"/>
                <w:szCs w:val="24"/>
              </w:rPr>
              <w:t>Post condition</w:t>
            </w:r>
          </w:p>
        </w:tc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92B87" w14:textId="77777777" w:rsidR="00D8172D" w:rsidRPr="00825949" w:rsidRDefault="00D8172D" w:rsidP="004F770B">
            <w:pPr>
              <w:pStyle w:val="ListParagraph"/>
              <w:spacing w:after="0"/>
              <w:ind w:left="0"/>
              <w:rPr>
                <w:rFonts w:asciiTheme="minorBidi" w:hAnsiTheme="minorBidi" w:cstheme="minorBidi"/>
                <w:sz w:val="24"/>
                <w:szCs w:val="24"/>
              </w:rPr>
            </w:pPr>
            <w:r w:rsidRPr="00825949">
              <w:rPr>
                <w:rFonts w:asciiTheme="minorBidi" w:hAnsiTheme="minorBidi" w:cstheme="minorBidi"/>
                <w:sz w:val="24"/>
                <w:szCs w:val="24"/>
              </w:rPr>
              <w:t>Redirection to Dashboard Page</w:t>
            </w:r>
          </w:p>
        </w:tc>
      </w:tr>
      <w:tr w:rsidR="00D8172D" w14:paraId="058C9627" w14:textId="77777777" w:rsidTr="004F770B"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F5654" w14:textId="77777777" w:rsidR="00D8172D" w:rsidRPr="00825949" w:rsidRDefault="00D8172D" w:rsidP="004F770B">
            <w:pPr>
              <w:pStyle w:val="ListParagraph"/>
              <w:spacing w:after="0"/>
              <w:ind w:left="0"/>
              <w:rPr>
                <w:rFonts w:asciiTheme="minorBidi" w:hAnsiTheme="minorBidi" w:cstheme="minorBidi"/>
                <w:sz w:val="24"/>
                <w:szCs w:val="24"/>
              </w:rPr>
            </w:pPr>
            <w:r w:rsidRPr="00825949">
              <w:rPr>
                <w:rFonts w:asciiTheme="minorBidi" w:hAnsiTheme="minorBidi" w:cstheme="minorBidi"/>
                <w:sz w:val="24"/>
                <w:szCs w:val="24"/>
              </w:rPr>
              <w:t>Nominal Scenario</w:t>
            </w:r>
          </w:p>
        </w:tc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FB625" w14:textId="77777777" w:rsidR="00D8172D" w:rsidRPr="00825949" w:rsidRDefault="00D8172D" w:rsidP="004F770B">
            <w:pPr>
              <w:pStyle w:val="ListParagraph"/>
              <w:spacing w:after="0"/>
              <w:ind w:left="0"/>
              <w:rPr>
                <w:rFonts w:asciiTheme="minorBidi" w:hAnsiTheme="minorBidi" w:cstheme="minorBidi"/>
                <w:sz w:val="24"/>
                <w:szCs w:val="24"/>
              </w:rPr>
            </w:pPr>
            <w:r w:rsidRPr="00825949">
              <w:rPr>
                <w:rFonts w:asciiTheme="minorBidi" w:hAnsiTheme="minorBidi" w:cstheme="minorBidi"/>
                <w:sz w:val="24"/>
                <w:szCs w:val="24"/>
              </w:rPr>
              <w:t>1-User request the authentication interface</w:t>
            </w:r>
          </w:p>
          <w:p w14:paraId="0E4B9D49" w14:textId="77777777" w:rsidR="00D8172D" w:rsidRPr="00825949" w:rsidRDefault="00D8172D" w:rsidP="004F770B">
            <w:pPr>
              <w:pStyle w:val="ListParagraph"/>
              <w:spacing w:after="0"/>
              <w:ind w:left="0"/>
              <w:rPr>
                <w:rFonts w:asciiTheme="minorBidi" w:hAnsiTheme="minorBidi" w:cstheme="minorBidi"/>
                <w:sz w:val="24"/>
                <w:szCs w:val="24"/>
              </w:rPr>
            </w:pPr>
            <w:r w:rsidRPr="00825949">
              <w:rPr>
                <w:rFonts w:asciiTheme="minorBidi" w:hAnsiTheme="minorBidi" w:cstheme="minorBidi"/>
                <w:sz w:val="24"/>
                <w:szCs w:val="24"/>
              </w:rPr>
              <w:t>2- the application displays the interface</w:t>
            </w:r>
          </w:p>
          <w:p w14:paraId="05DDA61B" w14:textId="77777777" w:rsidR="00D8172D" w:rsidRPr="00825949" w:rsidRDefault="00D8172D" w:rsidP="004F770B">
            <w:pPr>
              <w:pStyle w:val="ListParagraph"/>
              <w:spacing w:after="0"/>
              <w:ind w:left="0"/>
              <w:rPr>
                <w:rFonts w:asciiTheme="minorBidi" w:hAnsiTheme="minorBidi" w:cstheme="minorBidi"/>
                <w:sz w:val="24"/>
                <w:szCs w:val="24"/>
              </w:rPr>
            </w:pPr>
            <w:r w:rsidRPr="00825949">
              <w:rPr>
                <w:rFonts w:asciiTheme="minorBidi" w:hAnsiTheme="minorBidi" w:cstheme="minorBidi"/>
                <w:sz w:val="24"/>
                <w:szCs w:val="24"/>
              </w:rPr>
              <w:t>3-user fills in the necessary and valid fields</w:t>
            </w:r>
          </w:p>
          <w:p w14:paraId="233A1035" w14:textId="77777777" w:rsidR="00D8172D" w:rsidRPr="00825949" w:rsidRDefault="00D8172D" w:rsidP="004F770B">
            <w:pPr>
              <w:pStyle w:val="ListParagraph"/>
              <w:spacing w:after="0"/>
              <w:ind w:left="0"/>
              <w:rPr>
                <w:rFonts w:asciiTheme="minorBidi" w:hAnsiTheme="minorBidi" w:cstheme="minorBidi"/>
                <w:sz w:val="24"/>
                <w:szCs w:val="24"/>
              </w:rPr>
            </w:pPr>
            <w:r w:rsidRPr="00825949">
              <w:rPr>
                <w:rFonts w:asciiTheme="minorBidi" w:hAnsiTheme="minorBidi" w:cstheme="minorBidi"/>
                <w:sz w:val="24"/>
                <w:szCs w:val="24"/>
              </w:rPr>
              <w:t>4-System checks the data entered and displays the dashboard Page</w:t>
            </w:r>
          </w:p>
        </w:tc>
      </w:tr>
      <w:tr w:rsidR="00D8172D" w14:paraId="08A6544B" w14:textId="77777777" w:rsidTr="004F770B"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901EC" w14:textId="77777777" w:rsidR="00D8172D" w:rsidRPr="00825949" w:rsidRDefault="00D8172D" w:rsidP="004F770B">
            <w:pPr>
              <w:pStyle w:val="ListParagraph"/>
              <w:spacing w:after="0"/>
              <w:ind w:left="0"/>
              <w:rPr>
                <w:rFonts w:asciiTheme="minorBidi" w:hAnsiTheme="minorBidi" w:cstheme="minorBidi"/>
                <w:sz w:val="24"/>
                <w:szCs w:val="24"/>
              </w:rPr>
            </w:pPr>
            <w:r w:rsidRPr="00825949">
              <w:rPr>
                <w:rFonts w:asciiTheme="minorBidi" w:hAnsiTheme="minorBidi" w:cstheme="minorBidi"/>
                <w:sz w:val="24"/>
                <w:szCs w:val="24"/>
              </w:rPr>
              <w:t>Alternative scenario</w:t>
            </w:r>
          </w:p>
        </w:tc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BBDEF" w14:textId="77777777" w:rsidR="00D8172D" w:rsidRPr="00825949" w:rsidRDefault="00D8172D" w:rsidP="004F770B">
            <w:pPr>
              <w:pStyle w:val="ListParagraph"/>
              <w:spacing w:after="0"/>
              <w:ind w:left="0"/>
              <w:rPr>
                <w:rFonts w:asciiTheme="minorBidi" w:hAnsiTheme="minorBidi" w:cstheme="minorBidi"/>
                <w:sz w:val="24"/>
                <w:szCs w:val="24"/>
              </w:rPr>
            </w:pPr>
            <w:r w:rsidRPr="00825949">
              <w:rPr>
                <w:rFonts w:asciiTheme="minorBidi" w:hAnsiTheme="minorBidi" w:cstheme="minorBidi"/>
                <w:sz w:val="24"/>
                <w:szCs w:val="24"/>
              </w:rPr>
              <w:t>1-User enters incorrect data</w:t>
            </w:r>
          </w:p>
          <w:p w14:paraId="663255C2" w14:textId="77777777" w:rsidR="00D8172D" w:rsidRPr="00825949" w:rsidRDefault="00D8172D" w:rsidP="004F770B">
            <w:pPr>
              <w:pStyle w:val="ListParagraph"/>
              <w:spacing w:after="0"/>
              <w:ind w:left="0"/>
              <w:rPr>
                <w:rFonts w:asciiTheme="minorBidi" w:hAnsiTheme="minorBidi" w:cstheme="minorBidi"/>
                <w:sz w:val="24"/>
                <w:szCs w:val="24"/>
              </w:rPr>
            </w:pPr>
            <w:r w:rsidRPr="00825949">
              <w:rPr>
                <w:rFonts w:asciiTheme="minorBidi" w:hAnsiTheme="minorBidi" w:cstheme="minorBidi"/>
                <w:sz w:val="24"/>
                <w:szCs w:val="24"/>
              </w:rPr>
              <w:t>2-System displays an error message</w:t>
            </w:r>
          </w:p>
          <w:p w14:paraId="3410EECF" w14:textId="77777777" w:rsidR="00D8172D" w:rsidRPr="00825949" w:rsidRDefault="00D8172D" w:rsidP="004F770B">
            <w:pPr>
              <w:pStyle w:val="ListParagraph"/>
              <w:keepNext/>
              <w:spacing w:after="0"/>
              <w:ind w:left="0"/>
              <w:rPr>
                <w:rFonts w:asciiTheme="minorBidi" w:hAnsiTheme="minorBidi" w:cstheme="minorBidi"/>
                <w:sz w:val="24"/>
                <w:szCs w:val="24"/>
              </w:rPr>
            </w:pPr>
            <w:r w:rsidRPr="00825949">
              <w:rPr>
                <w:rFonts w:asciiTheme="minorBidi" w:hAnsiTheme="minorBidi" w:cstheme="minorBidi"/>
                <w:sz w:val="24"/>
                <w:szCs w:val="24"/>
              </w:rPr>
              <w:t>3-Resumption of stage 3 of the nominal scenario</w:t>
            </w:r>
          </w:p>
        </w:tc>
      </w:tr>
    </w:tbl>
    <w:p w14:paraId="6FFC7398" w14:textId="77777777" w:rsidR="00D8172D" w:rsidRDefault="00D8172D" w:rsidP="00D8172D">
      <w:pPr>
        <w:pStyle w:val="Caption"/>
        <w:ind w:left="1440" w:firstLine="720"/>
      </w:pPr>
      <w:bookmarkStart w:id="124" w:name="_Toc121263360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E02526">
        <w:t>:Authentication use case scenario</w:t>
      </w:r>
      <w:bookmarkEnd w:id="124"/>
    </w:p>
    <w:p w14:paraId="42EB90D2" w14:textId="77777777" w:rsidR="00D8172D" w:rsidRDefault="00D8172D" w:rsidP="00D8172D">
      <w:pPr>
        <w:rPr>
          <w:sz w:val="26"/>
          <w:szCs w:val="26"/>
        </w:rPr>
      </w:pPr>
      <w:r w:rsidRPr="00E02526">
        <w:rPr>
          <w:sz w:val="26"/>
          <w:szCs w:val="26"/>
        </w:rPr>
        <w:t xml:space="preserve"> </w:t>
      </w:r>
    </w:p>
    <w:p w14:paraId="621F92D7" w14:textId="77777777" w:rsidR="00D8172D" w:rsidRDefault="00D8172D" w:rsidP="00D8172D">
      <w:pPr>
        <w:pStyle w:val="Heading3"/>
      </w:pPr>
      <w:bookmarkStart w:id="125" w:name="_Toc121263173"/>
      <w:r>
        <w:rPr>
          <w:rStyle w:val="Heading2Char"/>
        </w:rPr>
        <w:t>2.4.2 Registration use-case diagram:</w:t>
      </w:r>
      <w:bookmarkEnd w:id="125"/>
    </w:p>
    <w:p w14:paraId="7051380A" w14:textId="77777777" w:rsidR="00D8172D" w:rsidRPr="00825949" w:rsidRDefault="00D8172D" w:rsidP="00D8172D">
      <w:pPr>
        <w:rPr>
          <w:rFonts w:asciiTheme="minorBidi" w:hAnsiTheme="minorBidi" w:cstheme="minorBidi"/>
          <w:sz w:val="24"/>
          <w:szCs w:val="24"/>
        </w:rPr>
      </w:pPr>
      <w:ins w:id="126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t>The figure</w:t>
        </w:r>
      </w:ins>
      <w:del w:id="127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delText>Figure</w:delText>
        </w:r>
      </w:del>
      <w:r w:rsidRPr="00825949">
        <w:rPr>
          <w:rFonts w:asciiTheme="minorBidi" w:hAnsiTheme="minorBidi" w:cstheme="minorBidi"/>
          <w:sz w:val="24"/>
          <w:szCs w:val="24"/>
        </w:rPr>
        <w:t xml:space="preserve"> represents the </w:t>
      </w:r>
      <w:ins w:id="128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t>use-case</w:t>
        </w:r>
      </w:ins>
      <w:del w:id="129" w:author="Pubsure" w:date="2021-06-24T07:50:00Z">
        <w:r w:rsidRPr="00825949">
          <w:rPr>
            <w:rFonts w:asciiTheme="minorBidi" w:hAnsiTheme="minorBidi" w:cstheme="minorBidi"/>
            <w:sz w:val="24"/>
            <w:szCs w:val="24"/>
          </w:rPr>
          <w:delText>use case</w:delText>
        </w:r>
      </w:del>
      <w:r w:rsidRPr="00825949">
        <w:rPr>
          <w:rFonts w:asciiTheme="minorBidi" w:hAnsiTheme="minorBidi" w:cstheme="minorBidi"/>
          <w:sz w:val="24"/>
          <w:szCs w:val="24"/>
        </w:rPr>
        <w:t xml:space="preserve"> diagram of</w:t>
      </w:r>
      <w:r>
        <w:rPr>
          <w:rFonts w:asciiTheme="minorBidi" w:hAnsiTheme="minorBidi" w:cstheme="minorBidi"/>
          <w:sz w:val="24"/>
          <w:szCs w:val="24"/>
        </w:rPr>
        <w:t xml:space="preserve"> Registration</w:t>
      </w:r>
      <w:r w:rsidRPr="00825949">
        <w:rPr>
          <w:rFonts w:asciiTheme="minorBidi" w:hAnsiTheme="minorBidi" w:cstheme="minorBidi"/>
          <w:sz w:val="24"/>
          <w:szCs w:val="24"/>
        </w:rPr>
        <w:t xml:space="preserve">. The user will be able to </w:t>
      </w:r>
      <w:r>
        <w:rPr>
          <w:rFonts w:asciiTheme="minorBidi" w:hAnsiTheme="minorBidi" w:cstheme="minorBidi"/>
          <w:sz w:val="24"/>
          <w:szCs w:val="24"/>
        </w:rPr>
        <w:t>create an account which he would later use to authenticate</w:t>
      </w:r>
      <w:r w:rsidRPr="00825949">
        <w:rPr>
          <w:rFonts w:asciiTheme="minorBidi" w:hAnsiTheme="minorBidi" w:cstheme="minorBidi"/>
          <w:sz w:val="24"/>
          <w:szCs w:val="24"/>
        </w:rPr>
        <w:t>.</w:t>
      </w:r>
    </w:p>
    <w:p w14:paraId="76DFD416" w14:textId="77777777" w:rsidR="00D8172D" w:rsidRDefault="00D8172D" w:rsidP="00D8172D">
      <w:pPr>
        <w:keepNext/>
        <w:ind w:left="720" w:firstLine="720"/>
        <w:jc w:val="both"/>
      </w:pPr>
      <w:r>
        <w:rPr>
          <w:noProof/>
        </w:rPr>
        <w:lastRenderedPageBreak/>
        <w:drawing>
          <wp:inline distT="0" distB="0" distL="0" distR="0" wp14:anchorId="5D922D52" wp14:editId="4BE1985A">
            <wp:extent cx="4152900" cy="2099632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337" cy="210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844F6" w14:textId="77777777" w:rsidR="00D8172D" w:rsidRDefault="00D8172D" w:rsidP="00D8172D">
      <w:pPr>
        <w:pStyle w:val="Caption"/>
        <w:ind w:left="2160" w:firstLine="720"/>
        <w:jc w:val="both"/>
      </w:pPr>
      <w:bookmarkStart w:id="130" w:name="_Toc12126347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rPr>
          <w:lang w:val="fr-FR"/>
        </w:rPr>
        <w:t xml:space="preserve">:Registration use case </w:t>
      </w:r>
      <w:proofErr w:type="spellStart"/>
      <w:r>
        <w:rPr>
          <w:lang w:val="fr-FR"/>
        </w:rPr>
        <w:t>diagram</w:t>
      </w:r>
      <w:bookmarkEnd w:id="130"/>
      <w:proofErr w:type="spellEnd"/>
    </w:p>
    <w:p w14:paraId="1ADA3350" w14:textId="77777777" w:rsidR="00D8172D" w:rsidRDefault="00D8172D" w:rsidP="00D8172D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3FEF4267" w14:textId="77777777" w:rsidR="00D8172D" w:rsidRDefault="00D8172D" w:rsidP="00D8172D">
      <w:pPr>
        <w:jc w:val="both"/>
      </w:pPr>
    </w:p>
    <w:p w14:paraId="58D3480D" w14:textId="77777777" w:rsidR="00D8172D" w:rsidRPr="001D4B23" w:rsidRDefault="00D8172D" w:rsidP="00D8172D">
      <w:pPr>
        <w:jc w:val="both"/>
        <w:rPr>
          <w:rFonts w:asciiTheme="minorBidi" w:hAnsiTheme="minorBidi" w:cstheme="minorBidi"/>
          <w:sz w:val="24"/>
          <w:szCs w:val="24"/>
        </w:rPr>
      </w:pPr>
      <w:r w:rsidRPr="001D4B23">
        <w:rPr>
          <w:rFonts w:asciiTheme="minorBidi" w:hAnsiTheme="minorBidi" w:cstheme="minorBidi"/>
          <w:sz w:val="24"/>
          <w:szCs w:val="24"/>
        </w:rPr>
        <w:t xml:space="preserve">Table 2.1 describes in </w:t>
      </w:r>
      <w:proofErr w:type="gramStart"/>
      <w:r w:rsidRPr="001D4B23">
        <w:rPr>
          <w:rFonts w:asciiTheme="minorBidi" w:hAnsiTheme="minorBidi" w:cstheme="minorBidi"/>
          <w:sz w:val="24"/>
          <w:szCs w:val="24"/>
        </w:rPr>
        <w:t>details</w:t>
      </w:r>
      <w:proofErr w:type="gramEnd"/>
      <w:r w:rsidRPr="001D4B23">
        <w:rPr>
          <w:rFonts w:asciiTheme="minorBidi" w:hAnsiTheme="minorBidi" w:cstheme="minorBidi"/>
          <w:sz w:val="24"/>
          <w:szCs w:val="24"/>
        </w:rPr>
        <w:t xml:space="preserve"> the authentication use case scenario:</w:t>
      </w:r>
    </w:p>
    <w:tbl>
      <w:tblPr>
        <w:tblW w:w="8676" w:type="dxa"/>
        <w:tblInd w:w="72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55"/>
        <w:gridCol w:w="5621"/>
      </w:tblGrid>
      <w:tr w:rsidR="00D8172D" w14:paraId="795328DD" w14:textId="77777777" w:rsidTr="004F770B"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0045F" w14:textId="77777777" w:rsidR="00D8172D" w:rsidRPr="00825949" w:rsidRDefault="00D8172D" w:rsidP="004F770B">
            <w:pPr>
              <w:pStyle w:val="ListParagraph"/>
              <w:spacing w:after="0"/>
              <w:ind w:left="0"/>
              <w:rPr>
                <w:rFonts w:asciiTheme="minorBidi" w:hAnsiTheme="minorBidi" w:cstheme="minorBidi"/>
                <w:sz w:val="24"/>
                <w:szCs w:val="24"/>
              </w:rPr>
            </w:pPr>
            <w:r w:rsidRPr="00825949">
              <w:rPr>
                <w:rFonts w:asciiTheme="minorBidi" w:hAnsiTheme="minorBidi" w:cstheme="minorBidi"/>
                <w:sz w:val="24"/>
                <w:szCs w:val="24"/>
              </w:rPr>
              <w:t>Actor</w:t>
            </w:r>
          </w:p>
        </w:tc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48EB3" w14:textId="77777777" w:rsidR="00D8172D" w:rsidRPr="00825949" w:rsidRDefault="00D8172D" w:rsidP="004F770B">
            <w:pPr>
              <w:pStyle w:val="ListParagraph"/>
              <w:spacing w:after="0"/>
              <w:ind w:left="0"/>
              <w:rPr>
                <w:rFonts w:asciiTheme="minorBidi" w:hAnsiTheme="minorBidi" w:cstheme="minorBidi"/>
                <w:sz w:val="24"/>
                <w:szCs w:val="24"/>
              </w:rPr>
            </w:pPr>
            <w:r w:rsidRPr="00825949">
              <w:rPr>
                <w:rFonts w:asciiTheme="minorBidi" w:hAnsiTheme="minorBidi" w:cstheme="minorBidi"/>
                <w:sz w:val="24"/>
                <w:szCs w:val="24"/>
              </w:rPr>
              <w:t>Admin, User</w:t>
            </w:r>
          </w:p>
        </w:tc>
      </w:tr>
      <w:tr w:rsidR="00D8172D" w14:paraId="4D972372" w14:textId="77777777" w:rsidTr="004F770B"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39D33" w14:textId="77777777" w:rsidR="00D8172D" w:rsidRPr="00825949" w:rsidRDefault="00D8172D" w:rsidP="004F770B">
            <w:pPr>
              <w:pStyle w:val="ListParagraph"/>
              <w:spacing w:after="0"/>
              <w:ind w:left="0"/>
              <w:rPr>
                <w:rFonts w:asciiTheme="minorBidi" w:hAnsiTheme="minorBidi" w:cstheme="minorBidi"/>
                <w:sz w:val="24"/>
                <w:szCs w:val="24"/>
              </w:rPr>
            </w:pPr>
            <w:r w:rsidRPr="00825949">
              <w:rPr>
                <w:rFonts w:asciiTheme="minorBidi" w:hAnsiTheme="minorBidi" w:cstheme="minorBidi"/>
                <w:sz w:val="24"/>
                <w:szCs w:val="24"/>
              </w:rPr>
              <w:t>Objective</w:t>
            </w:r>
          </w:p>
        </w:tc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26B31" w14:textId="77777777" w:rsidR="00D8172D" w:rsidRPr="00825949" w:rsidRDefault="00D8172D" w:rsidP="004F770B">
            <w:pPr>
              <w:pStyle w:val="ListParagraph"/>
              <w:spacing w:after="0"/>
              <w:ind w:left="0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Create an account</w:t>
            </w:r>
          </w:p>
        </w:tc>
      </w:tr>
      <w:tr w:rsidR="00D8172D" w14:paraId="021F51B4" w14:textId="77777777" w:rsidTr="004F770B"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7B4CA" w14:textId="77777777" w:rsidR="00D8172D" w:rsidRPr="00825949" w:rsidRDefault="00D8172D" w:rsidP="004F770B">
            <w:pPr>
              <w:pStyle w:val="ListParagraph"/>
              <w:spacing w:after="0"/>
              <w:ind w:left="0"/>
              <w:rPr>
                <w:rFonts w:asciiTheme="minorBidi" w:hAnsiTheme="minorBidi" w:cstheme="minorBidi"/>
                <w:sz w:val="24"/>
                <w:szCs w:val="24"/>
              </w:rPr>
            </w:pPr>
            <w:r w:rsidRPr="00825949">
              <w:rPr>
                <w:rFonts w:asciiTheme="minorBidi" w:hAnsiTheme="minorBidi" w:cstheme="minorBidi"/>
                <w:sz w:val="24"/>
                <w:szCs w:val="24"/>
              </w:rPr>
              <w:t>Pre-condition</w:t>
            </w:r>
          </w:p>
        </w:tc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F8433" w14:textId="77777777" w:rsidR="00D8172D" w:rsidRPr="00825949" w:rsidRDefault="00D8172D" w:rsidP="004F770B">
            <w:pPr>
              <w:pStyle w:val="ListParagraph"/>
              <w:spacing w:after="0"/>
              <w:ind w:left="0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Typing email and password and name</w:t>
            </w:r>
          </w:p>
        </w:tc>
      </w:tr>
      <w:tr w:rsidR="00D8172D" w14:paraId="7FA56605" w14:textId="77777777" w:rsidTr="004F770B"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E0A36" w14:textId="77777777" w:rsidR="00D8172D" w:rsidRPr="00825949" w:rsidRDefault="00D8172D" w:rsidP="004F770B">
            <w:pPr>
              <w:pStyle w:val="ListParagraph"/>
              <w:spacing w:after="0"/>
              <w:ind w:left="0"/>
              <w:rPr>
                <w:rFonts w:asciiTheme="minorBidi" w:hAnsiTheme="minorBidi" w:cstheme="minorBidi"/>
                <w:sz w:val="24"/>
                <w:szCs w:val="24"/>
              </w:rPr>
            </w:pPr>
            <w:r w:rsidRPr="00825949">
              <w:rPr>
                <w:rFonts w:asciiTheme="minorBidi" w:hAnsiTheme="minorBidi" w:cstheme="minorBidi"/>
                <w:sz w:val="24"/>
                <w:szCs w:val="24"/>
              </w:rPr>
              <w:t>Post condition</w:t>
            </w:r>
          </w:p>
        </w:tc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A665B" w14:textId="77777777" w:rsidR="00D8172D" w:rsidRPr="00825949" w:rsidRDefault="00D8172D" w:rsidP="004F770B">
            <w:pPr>
              <w:pStyle w:val="ListParagraph"/>
              <w:spacing w:after="0"/>
              <w:ind w:left="0"/>
              <w:rPr>
                <w:rFonts w:asciiTheme="minorBidi" w:hAnsiTheme="minorBidi" w:cstheme="minorBidi"/>
                <w:sz w:val="24"/>
                <w:szCs w:val="24"/>
              </w:rPr>
            </w:pPr>
            <w:r w:rsidRPr="00825949">
              <w:rPr>
                <w:rFonts w:asciiTheme="minorBidi" w:hAnsiTheme="minorBidi" w:cstheme="minorBidi"/>
                <w:sz w:val="24"/>
                <w:szCs w:val="24"/>
              </w:rPr>
              <w:t xml:space="preserve">Redirection </w:t>
            </w:r>
            <w:proofErr w:type="gramStart"/>
            <w:r w:rsidRPr="00825949">
              <w:rPr>
                <w:rFonts w:asciiTheme="minorBidi" w:hAnsiTheme="minorBidi" w:cstheme="minorBidi"/>
                <w:sz w:val="24"/>
                <w:szCs w:val="24"/>
              </w:rPr>
              <w:t xml:space="preserve">to  </w:t>
            </w:r>
            <w:r>
              <w:rPr>
                <w:rFonts w:asciiTheme="minorBidi" w:hAnsiTheme="minorBidi" w:cstheme="minorBidi"/>
                <w:sz w:val="24"/>
                <w:szCs w:val="24"/>
              </w:rPr>
              <w:t>sign</w:t>
            </w:r>
            <w:proofErr w:type="gramEnd"/>
            <w:r>
              <w:rPr>
                <w:rFonts w:asciiTheme="minorBidi" w:hAnsiTheme="minorBidi" w:cstheme="minorBidi"/>
                <w:sz w:val="24"/>
                <w:szCs w:val="24"/>
              </w:rPr>
              <w:t xml:space="preserve"> in page</w:t>
            </w:r>
          </w:p>
        </w:tc>
      </w:tr>
      <w:tr w:rsidR="00D8172D" w14:paraId="6D10A01C" w14:textId="77777777" w:rsidTr="004F770B"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7CEE2" w14:textId="77777777" w:rsidR="00D8172D" w:rsidRPr="00825949" w:rsidRDefault="00D8172D" w:rsidP="004F770B">
            <w:pPr>
              <w:pStyle w:val="ListParagraph"/>
              <w:spacing w:after="0"/>
              <w:ind w:left="0"/>
              <w:rPr>
                <w:rFonts w:asciiTheme="minorBidi" w:hAnsiTheme="minorBidi" w:cstheme="minorBidi"/>
                <w:sz w:val="24"/>
                <w:szCs w:val="24"/>
              </w:rPr>
            </w:pPr>
            <w:r w:rsidRPr="00825949">
              <w:rPr>
                <w:rFonts w:asciiTheme="minorBidi" w:hAnsiTheme="minorBidi" w:cstheme="minorBidi"/>
                <w:sz w:val="24"/>
                <w:szCs w:val="24"/>
              </w:rPr>
              <w:t>Nominal Scenario</w:t>
            </w:r>
          </w:p>
        </w:tc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8761C" w14:textId="77777777" w:rsidR="00D8172D" w:rsidRPr="00825949" w:rsidRDefault="00D8172D" w:rsidP="004F770B">
            <w:pPr>
              <w:pStyle w:val="ListParagraph"/>
              <w:spacing w:after="0"/>
              <w:ind w:left="0"/>
              <w:rPr>
                <w:rFonts w:asciiTheme="minorBidi" w:hAnsiTheme="minorBidi" w:cstheme="minorBidi"/>
                <w:sz w:val="24"/>
                <w:szCs w:val="24"/>
              </w:rPr>
            </w:pPr>
            <w:r w:rsidRPr="00825949">
              <w:rPr>
                <w:rFonts w:asciiTheme="minorBidi" w:hAnsiTheme="minorBidi" w:cstheme="minorBidi"/>
                <w:sz w:val="24"/>
                <w:szCs w:val="24"/>
              </w:rPr>
              <w:t xml:space="preserve">1-User request the </w:t>
            </w:r>
            <w:r>
              <w:rPr>
                <w:rFonts w:asciiTheme="minorBidi" w:hAnsiTheme="minorBidi" w:cstheme="minorBidi"/>
                <w:sz w:val="24"/>
                <w:szCs w:val="24"/>
              </w:rPr>
              <w:t>sign-up</w:t>
            </w:r>
            <w:r w:rsidRPr="00825949">
              <w:rPr>
                <w:rFonts w:asciiTheme="minorBidi" w:hAnsiTheme="minorBidi" w:cstheme="minorBidi"/>
                <w:sz w:val="24"/>
                <w:szCs w:val="24"/>
              </w:rPr>
              <w:t xml:space="preserve"> interface</w:t>
            </w:r>
          </w:p>
          <w:p w14:paraId="53381159" w14:textId="77777777" w:rsidR="00D8172D" w:rsidRPr="00825949" w:rsidRDefault="00D8172D" w:rsidP="004F770B">
            <w:pPr>
              <w:pStyle w:val="ListParagraph"/>
              <w:spacing w:after="0"/>
              <w:ind w:left="0"/>
              <w:rPr>
                <w:rFonts w:asciiTheme="minorBidi" w:hAnsiTheme="minorBidi" w:cstheme="minorBidi"/>
                <w:sz w:val="24"/>
                <w:szCs w:val="24"/>
              </w:rPr>
            </w:pPr>
            <w:r w:rsidRPr="00825949">
              <w:rPr>
                <w:rFonts w:asciiTheme="minorBidi" w:hAnsiTheme="minorBidi" w:cstheme="minorBidi"/>
                <w:sz w:val="24"/>
                <w:szCs w:val="24"/>
              </w:rPr>
              <w:t>2- the application displays the interface</w:t>
            </w:r>
          </w:p>
          <w:p w14:paraId="28FE62DE" w14:textId="77777777" w:rsidR="00D8172D" w:rsidRPr="00825949" w:rsidRDefault="00D8172D" w:rsidP="004F770B">
            <w:pPr>
              <w:pStyle w:val="ListParagraph"/>
              <w:spacing w:after="0"/>
              <w:ind w:left="0"/>
              <w:rPr>
                <w:rFonts w:asciiTheme="minorBidi" w:hAnsiTheme="minorBidi" w:cstheme="minorBidi"/>
                <w:sz w:val="24"/>
                <w:szCs w:val="24"/>
              </w:rPr>
            </w:pPr>
            <w:r w:rsidRPr="00825949">
              <w:rPr>
                <w:rFonts w:asciiTheme="minorBidi" w:hAnsiTheme="minorBidi" w:cstheme="minorBidi"/>
                <w:sz w:val="24"/>
                <w:szCs w:val="24"/>
              </w:rPr>
              <w:t>3-user fills in the necessary and valid fields</w:t>
            </w:r>
          </w:p>
          <w:p w14:paraId="4223A8D4" w14:textId="77777777" w:rsidR="00D8172D" w:rsidRPr="00825949" w:rsidRDefault="00D8172D" w:rsidP="004F770B">
            <w:pPr>
              <w:pStyle w:val="ListParagraph"/>
              <w:spacing w:after="0"/>
              <w:ind w:left="0"/>
              <w:rPr>
                <w:rFonts w:asciiTheme="minorBidi" w:hAnsiTheme="minorBidi" w:cstheme="minorBidi"/>
                <w:sz w:val="24"/>
                <w:szCs w:val="24"/>
              </w:rPr>
            </w:pPr>
            <w:r w:rsidRPr="00825949">
              <w:rPr>
                <w:rFonts w:asciiTheme="minorBidi" w:hAnsiTheme="minorBidi" w:cstheme="minorBidi"/>
                <w:sz w:val="24"/>
                <w:szCs w:val="24"/>
              </w:rPr>
              <w:t xml:space="preserve">4-System checks the data entered and displays the </w:t>
            </w:r>
            <w:r>
              <w:rPr>
                <w:rFonts w:asciiTheme="minorBidi" w:hAnsiTheme="minorBidi" w:cstheme="minorBidi"/>
                <w:sz w:val="24"/>
                <w:szCs w:val="24"/>
              </w:rPr>
              <w:t>Sign-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</w:rPr>
              <w:t>in</w:t>
            </w:r>
            <w:r w:rsidRPr="00825949">
              <w:rPr>
                <w:rFonts w:asciiTheme="minorBidi" w:hAnsiTheme="minorBidi" w:cstheme="minorBidi"/>
                <w:sz w:val="24"/>
                <w:szCs w:val="24"/>
              </w:rPr>
              <w:t>Page</w:t>
            </w:r>
            <w:proofErr w:type="spellEnd"/>
          </w:p>
        </w:tc>
      </w:tr>
      <w:tr w:rsidR="00D8172D" w14:paraId="2035BC2C" w14:textId="77777777" w:rsidTr="004F770B"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B3CDF" w14:textId="77777777" w:rsidR="00D8172D" w:rsidRPr="00825949" w:rsidRDefault="00D8172D" w:rsidP="004F770B">
            <w:pPr>
              <w:pStyle w:val="ListParagraph"/>
              <w:spacing w:after="0"/>
              <w:ind w:left="0"/>
              <w:rPr>
                <w:rFonts w:asciiTheme="minorBidi" w:hAnsiTheme="minorBidi" w:cstheme="minorBidi"/>
                <w:sz w:val="24"/>
                <w:szCs w:val="24"/>
              </w:rPr>
            </w:pPr>
            <w:r w:rsidRPr="00825949">
              <w:rPr>
                <w:rFonts w:asciiTheme="minorBidi" w:hAnsiTheme="minorBidi" w:cstheme="minorBidi"/>
                <w:sz w:val="24"/>
                <w:szCs w:val="24"/>
              </w:rPr>
              <w:t>Alternative scenario</w:t>
            </w:r>
          </w:p>
        </w:tc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B03AA" w14:textId="77777777" w:rsidR="00D8172D" w:rsidRPr="00825949" w:rsidRDefault="00D8172D" w:rsidP="004F770B">
            <w:pPr>
              <w:pStyle w:val="ListParagraph"/>
              <w:spacing w:after="0"/>
              <w:ind w:left="0"/>
              <w:rPr>
                <w:rFonts w:asciiTheme="minorBidi" w:hAnsiTheme="minorBidi" w:cstheme="minorBidi"/>
                <w:sz w:val="24"/>
                <w:szCs w:val="24"/>
              </w:rPr>
            </w:pPr>
            <w:r w:rsidRPr="00825949">
              <w:rPr>
                <w:rFonts w:asciiTheme="minorBidi" w:hAnsiTheme="minorBidi" w:cstheme="minorBidi"/>
                <w:sz w:val="24"/>
                <w:szCs w:val="24"/>
              </w:rPr>
              <w:t>1-User enters incorrect data</w:t>
            </w:r>
          </w:p>
          <w:p w14:paraId="1B8863A2" w14:textId="77777777" w:rsidR="00D8172D" w:rsidRPr="00825949" w:rsidRDefault="00D8172D" w:rsidP="004F770B">
            <w:pPr>
              <w:pStyle w:val="ListParagraph"/>
              <w:spacing w:after="0"/>
              <w:ind w:left="0"/>
              <w:rPr>
                <w:rFonts w:asciiTheme="minorBidi" w:hAnsiTheme="minorBidi" w:cstheme="minorBidi"/>
                <w:sz w:val="24"/>
                <w:szCs w:val="24"/>
              </w:rPr>
            </w:pPr>
            <w:r w:rsidRPr="00825949">
              <w:rPr>
                <w:rFonts w:asciiTheme="minorBidi" w:hAnsiTheme="minorBidi" w:cstheme="minorBidi"/>
                <w:sz w:val="24"/>
                <w:szCs w:val="24"/>
              </w:rPr>
              <w:t>2-System displays an error message</w:t>
            </w:r>
          </w:p>
          <w:p w14:paraId="5A62ED48" w14:textId="77777777" w:rsidR="00D8172D" w:rsidRPr="00825949" w:rsidRDefault="00D8172D" w:rsidP="004F770B">
            <w:pPr>
              <w:pStyle w:val="ListParagraph"/>
              <w:keepNext/>
              <w:spacing w:after="0"/>
              <w:ind w:left="0"/>
              <w:rPr>
                <w:rFonts w:asciiTheme="minorBidi" w:hAnsiTheme="minorBidi" w:cstheme="minorBidi"/>
                <w:sz w:val="24"/>
                <w:szCs w:val="24"/>
              </w:rPr>
            </w:pPr>
            <w:r w:rsidRPr="00825949">
              <w:rPr>
                <w:rFonts w:asciiTheme="minorBidi" w:hAnsiTheme="minorBidi" w:cstheme="minorBidi"/>
                <w:sz w:val="24"/>
                <w:szCs w:val="24"/>
              </w:rPr>
              <w:t>3-Resumption of stage 3 of the nominal scenario</w:t>
            </w:r>
          </w:p>
        </w:tc>
      </w:tr>
    </w:tbl>
    <w:p w14:paraId="4880B5BB" w14:textId="77777777" w:rsidR="00D8172D" w:rsidRDefault="00D8172D" w:rsidP="00D8172D">
      <w:pPr>
        <w:pStyle w:val="Caption"/>
        <w:ind w:left="1440" w:firstLine="720"/>
      </w:pPr>
      <w:bookmarkStart w:id="131" w:name="_Toc121263361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E02526">
        <w:t>:Authentication use case scenario</w:t>
      </w:r>
      <w:bookmarkEnd w:id="131"/>
    </w:p>
    <w:p w14:paraId="0CC8A74B" w14:textId="77777777" w:rsidR="00D8172D" w:rsidRPr="00E02526" w:rsidRDefault="00D8172D" w:rsidP="00D8172D">
      <w:pPr>
        <w:rPr>
          <w:sz w:val="26"/>
          <w:szCs w:val="26"/>
        </w:rPr>
      </w:pPr>
    </w:p>
    <w:p w14:paraId="08C6B25B" w14:textId="77777777" w:rsidR="00D8172D" w:rsidRDefault="00D8172D" w:rsidP="00D8172D">
      <w:pPr>
        <w:rPr>
          <w:sz w:val="26"/>
          <w:szCs w:val="26"/>
        </w:rPr>
      </w:pPr>
    </w:p>
    <w:p w14:paraId="49B4F2D2" w14:textId="77777777" w:rsidR="00D8172D" w:rsidRDefault="00D8172D" w:rsidP="00D8172D">
      <w:pPr>
        <w:rPr>
          <w:sz w:val="26"/>
          <w:szCs w:val="26"/>
        </w:rPr>
      </w:pPr>
    </w:p>
    <w:p w14:paraId="3DD4511C" w14:textId="77777777" w:rsidR="00D8172D" w:rsidRDefault="00D8172D" w:rsidP="00D8172D"/>
    <w:p w14:paraId="15386B74" w14:textId="77777777" w:rsidR="00D8172D" w:rsidRPr="00E71F35" w:rsidRDefault="00D8172D" w:rsidP="00D8172D">
      <w:pPr>
        <w:pStyle w:val="Heading2"/>
      </w:pPr>
      <w:bookmarkStart w:id="132" w:name="_Toc75356611"/>
      <w:bookmarkStart w:id="133" w:name="_Toc75356851"/>
      <w:bookmarkStart w:id="134" w:name="_Toc75356942"/>
      <w:bookmarkStart w:id="135" w:name="_Toc75585026"/>
      <w:bookmarkStart w:id="136" w:name="_Toc121263174"/>
      <w:r w:rsidRPr="00E71F35">
        <w:t>Conclusion</w:t>
      </w:r>
      <w:bookmarkEnd w:id="132"/>
      <w:bookmarkEnd w:id="133"/>
      <w:bookmarkEnd w:id="134"/>
      <w:bookmarkEnd w:id="135"/>
      <w:bookmarkEnd w:id="136"/>
    </w:p>
    <w:p w14:paraId="307EF12C" w14:textId="77777777" w:rsidR="00D8172D" w:rsidRPr="00310D3E" w:rsidRDefault="00D8172D" w:rsidP="00D8172D">
      <w:pPr>
        <w:rPr>
          <w:rFonts w:asciiTheme="minorBidi" w:hAnsiTheme="minorBidi" w:cstheme="minorBidi"/>
          <w:sz w:val="24"/>
          <w:szCs w:val="24"/>
        </w:rPr>
      </w:pPr>
      <w:r w:rsidRPr="00310D3E">
        <w:rPr>
          <w:rFonts w:asciiTheme="minorBidi" w:hAnsiTheme="minorBidi" w:cstheme="minorBidi"/>
          <w:sz w:val="24"/>
          <w:szCs w:val="24"/>
        </w:rPr>
        <w:t>Throughout this chapter, we presented the functional and non-functional needs related to our application, as well as the main functionalities such as workout and chat management, and in the end, we presented the different use-case diagrams and scenarios of those functionalities.</w:t>
      </w:r>
    </w:p>
    <w:p w14:paraId="4C8EEF45" w14:textId="77777777" w:rsidR="00945D7E" w:rsidRDefault="00945D7E"/>
    <w:sectPr w:rsidR="00945D7E" w:rsidSect="002673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Vrinda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84D3B"/>
    <w:multiLevelType w:val="multilevel"/>
    <w:tmpl w:val="17AC91BC"/>
    <w:styleLink w:val="WWOutlineListStyle1"/>
    <w:lvl w:ilvl="0">
      <w:start w:val="1"/>
      <w:numFmt w:val="decimal"/>
      <w:pStyle w:val="Heading1"/>
      <w:lvlText w:val="Chapter 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3DE94265"/>
    <w:multiLevelType w:val="multilevel"/>
    <w:tmpl w:val="AAECA8CA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681469381">
    <w:abstractNumId w:val="0"/>
  </w:num>
  <w:num w:numId="2" w16cid:durableId="66149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700"/>
    <w:rsid w:val="00073ED9"/>
    <w:rsid w:val="000F07BC"/>
    <w:rsid w:val="00267315"/>
    <w:rsid w:val="003B5796"/>
    <w:rsid w:val="004D4AC9"/>
    <w:rsid w:val="00613254"/>
    <w:rsid w:val="007D5700"/>
    <w:rsid w:val="00945D7E"/>
    <w:rsid w:val="00D21F6E"/>
    <w:rsid w:val="00D8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7D116"/>
  <w15:chartTrackingRefBased/>
  <w15:docId w15:val="{8A334AD3-5970-45D7-9CFD-327868172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8172D"/>
    <w:pPr>
      <w:suppressAutoHyphens/>
      <w:autoSpaceDN w:val="0"/>
      <w:spacing w:line="240" w:lineRule="auto"/>
      <w:textAlignment w:val="baseline"/>
    </w:pPr>
    <w:rPr>
      <w:rFonts w:ascii="Calibri" w:eastAsia="Calibri" w:hAnsi="Calibri" w:cs="Arial"/>
      <w:kern w:val="0"/>
    </w:rPr>
  </w:style>
  <w:style w:type="paragraph" w:styleId="Heading1">
    <w:name w:val="heading 1"/>
    <w:basedOn w:val="Normal"/>
    <w:next w:val="Normal"/>
    <w:link w:val="Heading1Char"/>
    <w:rsid w:val="00D8172D"/>
    <w:pPr>
      <w:keepNext/>
      <w:keepLines/>
      <w:numPr>
        <w:numId w:val="1"/>
      </w:numPr>
      <w:spacing w:before="240" w:after="0"/>
      <w:outlineLvl w:val="0"/>
    </w:pPr>
    <w:rPr>
      <w:rFonts w:ascii="Bahnschrift" w:eastAsia="Times New Roman" w:hAnsi="Bahnschrift" w:cs="Times New Roman"/>
      <w:sz w:val="40"/>
      <w:szCs w:val="32"/>
    </w:rPr>
  </w:style>
  <w:style w:type="paragraph" w:styleId="Heading2">
    <w:name w:val="heading 2"/>
    <w:basedOn w:val="Normal"/>
    <w:next w:val="Normal"/>
    <w:link w:val="Heading2Char"/>
    <w:rsid w:val="00D8172D"/>
    <w:pPr>
      <w:keepNext/>
      <w:keepLines/>
      <w:spacing w:before="40" w:after="0"/>
      <w:outlineLvl w:val="1"/>
    </w:pPr>
    <w:rPr>
      <w:rFonts w:ascii="Bahnschrift" w:eastAsia="Times New Roman" w:hAnsi="Bahnschrift" w:cs="Times New Roman"/>
      <w:sz w:val="32"/>
      <w:szCs w:val="26"/>
    </w:rPr>
  </w:style>
  <w:style w:type="paragraph" w:styleId="Heading3">
    <w:name w:val="heading 3"/>
    <w:basedOn w:val="Normal"/>
    <w:next w:val="Normal"/>
    <w:link w:val="Heading3Char"/>
    <w:rsid w:val="00D8172D"/>
    <w:pPr>
      <w:keepNext/>
      <w:keepLines/>
      <w:spacing w:before="40" w:after="0"/>
      <w:outlineLvl w:val="2"/>
    </w:pPr>
    <w:rPr>
      <w:rFonts w:ascii="Bahnschrift" w:eastAsia="Times New Roman" w:hAnsi="Bahnschrift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8172D"/>
    <w:rPr>
      <w:rFonts w:ascii="Bahnschrift" w:eastAsia="Times New Roman" w:hAnsi="Bahnschrift" w:cs="Times New Roman"/>
      <w:kern w:val="0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D8172D"/>
    <w:rPr>
      <w:rFonts w:ascii="Bahnschrift" w:eastAsia="Times New Roman" w:hAnsi="Bahnschrift" w:cs="Times New Roman"/>
      <w:kern w:val="0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D8172D"/>
    <w:rPr>
      <w:rFonts w:ascii="Bahnschrift" w:eastAsia="Times New Roman" w:hAnsi="Bahnschrift" w:cs="Times New Roman"/>
      <w:kern w:val="0"/>
      <w:sz w:val="28"/>
      <w:szCs w:val="24"/>
    </w:rPr>
  </w:style>
  <w:style w:type="numbering" w:customStyle="1" w:styleId="WWOutlineListStyle1">
    <w:name w:val="WW_OutlineListStyle_1"/>
    <w:basedOn w:val="NoList"/>
    <w:rsid w:val="00D8172D"/>
    <w:pPr>
      <w:numPr>
        <w:numId w:val="1"/>
      </w:numPr>
    </w:pPr>
  </w:style>
  <w:style w:type="paragraph" w:styleId="ListParagraph">
    <w:name w:val="List Paragraph"/>
    <w:basedOn w:val="Normal"/>
    <w:rsid w:val="00D8172D"/>
    <w:pPr>
      <w:ind w:left="720"/>
    </w:pPr>
  </w:style>
  <w:style w:type="paragraph" w:styleId="Caption">
    <w:name w:val="caption"/>
    <w:aliases w:val=" Car,Car Car,Car"/>
    <w:basedOn w:val="Normal"/>
    <w:next w:val="Normal"/>
    <w:link w:val="CaptionChar"/>
    <w:qFormat/>
    <w:rsid w:val="00D8172D"/>
    <w:pPr>
      <w:spacing w:after="200"/>
    </w:pPr>
    <w:rPr>
      <w:rFonts w:ascii="Arial" w:hAnsi="Arial"/>
      <w:i/>
      <w:iCs/>
      <w:sz w:val="20"/>
      <w:szCs w:val="18"/>
    </w:rPr>
  </w:style>
  <w:style w:type="character" w:customStyle="1" w:styleId="CaptionChar">
    <w:name w:val="Caption Char"/>
    <w:aliases w:val=" Car Char,Car Car Char,Car Char"/>
    <w:basedOn w:val="DefaultParagraphFont"/>
    <w:link w:val="Caption"/>
    <w:rsid w:val="00D8172D"/>
    <w:rPr>
      <w:rFonts w:ascii="Arial" w:eastAsia="Calibri" w:hAnsi="Arial" w:cs="Arial"/>
      <w:i/>
      <w:iCs/>
      <w:kern w:val="0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Ferjani</dc:creator>
  <cp:keywords/>
  <dc:description/>
  <cp:lastModifiedBy>Rami Ferjani</cp:lastModifiedBy>
  <cp:revision>2</cp:revision>
  <dcterms:created xsi:type="dcterms:W3CDTF">2023-04-24T22:13:00Z</dcterms:created>
  <dcterms:modified xsi:type="dcterms:W3CDTF">2023-04-24T22:28:00Z</dcterms:modified>
</cp:coreProperties>
</file>